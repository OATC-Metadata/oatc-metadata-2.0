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8CF869" w14:textId="77777777" w:rsidR="00FD6583" w:rsidRDefault="00FD6583" w:rsidP="00FD6583">
      <w:pPr>
        <w:pStyle w:val="Title"/>
        <w:spacing w:before="100" w:after="100" w:line="240" w:lineRule="auto"/>
      </w:pPr>
    </w:p>
    <w:p w14:paraId="0722A539" w14:textId="77777777" w:rsidR="00FD6583" w:rsidRDefault="00FD6583" w:rsidP="00FD6583">
      <w:pPr>
        <w:pStyle w:val="Title"/>
        <w:spacing w:before="100" w:after="100" w:line="240" w:lineRule="auto"/>
      </w:pPr>
    </w:p>
    <w:p w14:paraId="57291D59" w14:textId="77777777" w:rsidR="00FD6583" w:rsidRDefault="00FD6583" w:rsidP="00FD6583">
      <w:pPr>
        <w:pStyle w:val="Title"/>
        <w:spacing w:before="100" w:after="100" w:line="240" w:lineRule="auto"/>
      </w:pPr>
    </w:p>
    <w:p w14:paraId="5F57CE86" w14:textId="77777777" w:rsidR="00FD6583" w:rsidRDefault="00FD6583" w:rsidP="00FD6583">
      <w:pPr>
        <w:pStyle w:val="Title"/>
        <w:spacing w:before="100" w:after="100" w:line="240" w:lineRule="auto"/>
      </w:pPr>
    </w:p>
    <w:p w14:paraId="469AD9CC" w14:textId="77777777" w:rsidR="00FD6583" w:rsidRDefault="00FD6583" w:rsidP="00FD6583">
      <w:pPr>
        <w:pStyle w:val="Title"/>
        <w:spacing w:before="100" w:after="100" w:line="240" w:lineRule="auto"/>
      </w:pPr>
    </w:p>
    <w:p w14:paraId="3DA24F43" w14:textId="77777777" w:rsidR="00FD6583" w:rsidRDefault="00FD6583" w:rsidP="00FD6583">
      <w:pPr>
        <w:pStyle w:val="Title"/>
        <w:spacing w:before="100" w:after="100" w:line="240" w:lineRule="auto"/>
      </w:pPr>
    </w:p>
    <w:p w14:paraId="3411A842" w14:textId="3C0C8E3E" w:rsidR="00FD6583" w:rsidRDefault="005C6E64" w:rsidP="00FD6583">
      <w:pPr>
        <w:pStyle w:val="Title"/>
        <w:spacing w:before="100" w:after="100" w:line="240" w:lineRule="auto"/>
      </w:pPr>
      <w:r>
        <w:t>OATC metadata 2.0</w:t>
      </w:r>
      <w:r w:rsidR="007F72EE">
        <w:tab/>
      </w:r>
      <w:r w:rsidR="00536906">
        <w:t>D</w:t>
      </w:r>
      <w:r w:rsidR="00772602">
        <w:t xml:space="preserve"> (DRAFT)</w:t>
      </w:r>
      <w:r w:rsidR="00FD6583">
        <w:t xml:space="preserve"> </w:t>
      </w:r>
    </w:p>
    <w:p w14:paraId="7F0FE954" w14:textId="2470C0B9" w:rsidR="005C6E64" w:rsidRDefault="00FD6583" w:rsidP="00FD6583">
      <w:pPr>
        <w:pStyle w:val="Title"/>
        <w:spacing w:before="100" w:after="100" w:line="240" w:lineRule="auto"/>
      </w:pPr>
      <w:r>
        <w:t>Recommended Practice</w:t>
      </w:r>
    </w:p>
    <w:p w14:paraId="1B29210F" w14:textId="61F15DEB" w:rsidR="003538EF" w:rsidRDefault="002B5052" w:rsidP="00FD6583">
      <w:pPr>
        <w:pStyle w:val="Subtitle"/>
        <w:spacing w:before="0" w:after="0"/>
      </w:pPr>
      <w:r w:rsidRPr="002B5052">
        <w:t>“TECHNICAL RECOMMENDATIONS FOR PROVISION OF CONTENT METADATA FROM CONTENT PROVIDERS TO DISTRIBUTORS AND THIRD PARTY PUBLISHERS”</w:t>
      </w:r>
    </w:p>
    <w:p w14:paraId="1B8597F8" w14:textId="77777777" w:rsidR="00FD6583" w:rsidRDefault="00FD6583" w:rsidP="00FD6583"/>
    <w:p w14:paraId="6F23C7B4" w14:textId="77777777" w:rsidR="00FD6583" w:rsidRDefault="00FD6583" w:rsidP="00FD6583"/>
    <w:p w14:paraId="4AB13096" w14:textId="77777777" w:rsidR="00FD6583" w:rsidRDefault="00FD6583" w:rsidP="00FD6583"/>
    <w:p w14:paraId="0AA1CF6D" w14:textId="77777777" w:rsidR="00FD6583" w:rsidRDefault="00FD6583" w:rsidP="00FD6583"/>
    <w:p w14:paraId="7C9F2F68" w14:textId="77777777" w:rsidR="00FD6583" w:rsidRDefault="00FD6583" w:rsidP="00FD6583"/>
    <w:p w14:paraId="01EAAC6F" w14:textId="77777777" w:rsidR="00FD6583" w:rsidRDefault="00FD6583" w:rsidP="00FD6583"/>
    <w:p w14:paraId="22E5D759" w14:textId="77777777" w:rsidR="00FD6583" w:rsidRDefault="00FD6583" w:rsidP="00FD6583"/>
    <w:p w14:paraId="66832D93" w14:textId="77777777" w:rsidR="00FD6583" w:rsidRDefault="00FD6583" w:rsidP="00FD6583"/>
    <w:p w14:paraId="517852BE" w14:textId="77777777" w:rsidR="00FD6583" w:rsidRDefault="00FD6583" w:rsidP="00FD6583"/>
    <w:p w14:paraId="100B23E9" w14:textId="77777777" w:rsidR="00FD6583" w:rsidRDefault="00FD6583" w:rsidP="00FD6583"/>
    <w:p w14:paraId="166D4FCE" w14:textId="77777777" w:rsidR="00FD6583" w:rsidRDefault="00FD6583" w:rsidP="00FD6583"/>
    <w:p w14:paraId="7A9B411D" w14:textId="77777777" w:rsidR="00FD6583" w:rsidRDefault="00FD6583" w:rsidP="00FD6583"/>
    <w:p w14:paraId="4503C442" w14:textId="77777777" w:rsidR="00FD6583" w:rsidRPr="00FD6583" w:rsidRDefault="00FD6583" w:rsidP="00FD6583"/>
    <w:p w14:paraId="13E5FD1E" w14:textId="2A71975F" w:rsidR="003538EF" w:rsidRDefault="004E0BCD" w:rsidP="003538EF">
      <w:pPr>
        <w:pStyle w:val="Heading1"/>
      </w:pPr>
      <w:r>
        <w:lastRenderedPageBreak/>
        <w:t>Change Log</w:t>
      </w:r>
    </w:p>
    <w:p w14:paraId="7FF7848B" w14:textId="77777777" w:rsidR="004E0BCD" w:rsidRPr="004E0BCD" w:rsidRDefault="004E0BCD" w:rsidP="004E0BCD"/>
    <w:tbl>
      <w:tblPr>
        <w:tblStyle w:val="MediumGrid1-Accent1"/>
        <w:tblW w:w="0" w:type="auto"/>
        <w:tblInd w:w="108" w:type="dxa"/>
        <w:tblLayout w:type="fixed"/>
        <w:tblLook w:val="04A0" w:firstRow="1" w:lastRow="0" w:firstColumn="1" w:lastColumn="0" w:noHBand="0" w:noVBand="1"/>
      </w:tblPr>
      <w:tblGrid>
        <w:gridCol w:w="1260"/>
        <w:gridCol w:w="1260"/>
        <w:gridCol w:w="3906"/>
        <w:gridCol w:w="2214"/>
      </w:tblGrid>
      <w:tr w:rsidR="004E0BCD" w14:paraId="67C8BAE3" w14:textId="77777777" w:rsidTr="00606B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359A9E5E" w14:textId="1F7041EC" w:rsidR="004E0BCD" w:rsidRDefault="004E0BCD" w:rsidP="004E0BCD">
            <w:r>
              <w:t>Doc Version</w:t>
            </w:r>
          </w:p>
        </w:tc>
        <w:tc>
          <w:tcPr>
            <w:tcW w:w="1260" w:type="dxa"/>
          </w:tcPr>
          <w:p w14:paraId="07BA5F5B" w14:textId="2DF389EE" w:rsidR="004E0BCD" w:rsidRDefault="004E0BCD" w:rsidP="004E0BCD">
            <w:pPr>
              <w:cnfStyle w:val="100000000000" w:firstRow="1" w:lastRow="0" w:firstColumn="0" w:lastColumn="0" w:oddVBand="0" w:evenVBand="0" w:oddHBand="0" w:evenHBand="0" w:firstRowFirstColumn="0" w:firstRowLastColumn="0" w:lastRowFirstColumn="0" w:lastRowLastColumn="0"/>
            </w:pPr>
            <w:r>
              <w:t>Date</w:t>
            </w:r>
          </w:p>
        </w:tc>
        <w:tc>
          <w:tcPr>
            <w:tcW w:w="3906" w:type="dxa"/>
          </w:tcPr>
          <w:p w14:paraId="13E8EC6B" w14:textId="72FF41E1" w:rsidR="004E0BCD" w:rsidRDefault="004E0BCD" w:rsidP="004E0BCD">
            <w:pPr>
              <w:cnfStyle w:val="100000000000" w:firstRow="1" w:lastRow="0" w:firstColumn="0" w:lastColumn="0" w:oddVBand="0" w:evenVBand="0" w:oddHBand="0" w:evenHBand="0" w:firstRowFirstColumn="0" w:firstRowLastColumn="0" w:lastRowFirstColumn="0" w:lastRowLastColumn="0"/>
            </w:pPr>
            <w:r>
              <w:t>Changes</w:t>
            </w:r>
          </w:p>
        </w:tc>
        <w:tc>
          <w:tcPr>
            <w:tcW w:w="2214" w:type="dxa"/>
          </w:tcPr>
          <w:p w14:paraId="69C28DD9" w14:textId="458F4D73" w:rsidR="004E0BCD" w:rsidRDefault="004E0BCD" w:rsidP="004E0BCD">
            <w:pPr>
              <w:cnfStyle w:val="100000000000" w:firstRow="1" w:lastRow="0" w:firstColumn="0" w:lastColumn="0" w:oddVBand="0" w:evenVBand="0" w:oddHBand="0" w:evenHBand="0" w:firstRowFirstColumn="0" w:firstRowLastColumn="0" w:lastRowFirstColumn="0" w:lastRowLastColumn="0"/>
            </w:pPr>
            <w:r>
              <w:t>Author</w:t>
            </w:r>
          </w:p>
        </w:tc>
      </w:tr>
      <w:tr w:rsidR="00B4480A" w14:paraId="38C13BBB" w14:textId="77777777" w:rsidTr="00606B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09AC2896" w14:textId="3116C9B8" w:rsidR="00B4480A" w:rsidRPr="00606B89" w:rsidDel="00B4480A" w:rsidRDefault="00B4480A" w:rsidP="004E0BCD">
            <w:pPr>
              <w:rPr>
                <w:b w:val="0"/>
              </w:rPr>
            </w:pPr>
            <w:r w:rsidRPr="00606B89">
              <w:rPr>
                <w:rFonts w:ascii="Calibri" w:hAnsi="Calibri" w:cs="Tahoma"/>
                <w:b w:val="0"/>
              </w:rPr>
              <w:t>1.0</w:t>
            </w:r>
          </w:p>
        </w:tc>
        <w:tc>
          <w:tcPr>
            <w:tcW w:w="1260" w:type="dxa"/>
          </w:tcPr>
          <w:p w14:paraId="2C9DC88D" w14:textId="5245707C" w:rsidR="00B4480A" w:rsidRPr="00606B89" w:rsidRDefault="00B4480A" w:rsidP="004E0BCD">
            <w:pPr>
              <w:cnfStyle w:val="000000100000" w:firstRow="0" w:lastRow="0" w:firstColumn="0" w:lastColumn="0" w:oddVBand="0" w:evenVBand="0" w:oddHBand="1" w:evenHBand="0" w:firstRowFirstColumn="0" w:firstRowLastColumn="0" w:lastRowFirstColumn="0" w:lastRowLastColumn="0"/>
            </w:pPr>
            <w:r w:rsidRPr="00606B89">
              <w:rPr>
                <w:rFonts w:ascii="Calibri" w:hAnsi="Calibri" w:cs="Tahoma"/>
              </w:rPr>
              <w:t>4-2-2012</w:t>
            </w:r>
          </w:p>
        </w:tc>
        <w:tc>
          <w:tcPr>
            <w:tcW w:w="3906" w:type="dxa"/>
          </w:tcPr>
          <w:p w14:paraId="3C239CB1" w14:textId="4CF91A51" w:rsidR="00B4480A" w:rsidRPr="00606B89" w:rsidRDefault="00B4480A" w:rsidP="004E0BCD">
            <w:pPr>
              <w:cnfStyle w:val="000000100000" w:firstRow="0" w:lastRow="0" w:firstColumn="0" w:lastColumn="0" w:oddVBand="0" w:evenVBand="0" w:oddHBand="1" w:evenHBand="0" w:firstRowFirstColumn="0" w:firstRowLastColumn="0" w:lastRowFirstColumn="0" w:lastRowLastColumn="0"/>
            </w:pPr>
            <w:r w:rsidRPr="00606B89">
              <w:rPr>
                <w:rFonts w:ascii="Calibri" w:hAnsi="Calibri" w:cs="Tahoma"/>
              </w:rPr>
              <w:t>Initial Release for internal comments</w:t>
            </w:r>
          </w:p>
        </w:tc>
        <w:tc>
          <w:tcPr>
            <w:tcW w:w="2214" w:type="dxa"/>
          </w:tcPr>
          <w:p w14:paraId="3D3F197A" w14:textId="0B736407" w:rsidR="00B4480A" w:rsidRPr="00606B89" w:rsidRDefault="00B4480A" w:rsidP="004E0BCD">
            <w:pPr>
              <w:cnfStyle w:val="000000100000" w:firstRow="0" w:lastRow="0" w:firstColumn="0" w:lastColumn="0" w:oddVBand="0" w:evenVBand="0" w:oddHBand="1" w:evenHBand="0" w:firstRowFirstColumn="0" w:firstRowLastColumn="0" w:lastRowFirstColumn="0" w:lastRowLastColumn="0"/>
            </w:pPr>
            <w:r w:rsidRPr="00606B89">
              <w:rPr>
                <w:rFonts w:ascii="Calibri" w:hAnsi="Calibri" w:cs="Tahoma"/>
                <w:bCs/>
              </w:rPr>
              <w:t>KC</w:t>
            </w:r>
          </w:p>
        </w:tc>
      </w:tr>
      <w:tr w:rsidR="00B4480A" w14:paraId="73D5C3B9" w14:textId="77777777" w:rsidTr="00606B89">
        <w:tc>
          <w:tcPr>
            <w:cnfStyle w:val="001000000000" w:firstRow="0" w:lastRow="0" w:firstColumn="1" w:lastColumn="0" w:oddVBand="0" w:evenVBand="0" w:oddHBand="0" w:evenHBand="0" w:firstRowFirstColumn="0" w:firstRowLastColumn="0" w:lastRowFirstColumn="0" w:lastRowLastColumn="0"/>
            <w:tcW w:w="1260" w:type="dxa"/>
          </w:tcPr>
          <w:p w14:paraId="580CB957" w14:textId="01CB98E4" w:rsidR="00B4480A" w:rsidRPr="00606B89" w:rsidDel="00B4480A" w:rsidRDefault="00B4480A" w:rsidP="004E0BCD">
            <w:pPr>
              <w:rPr>
                <w:b w:val="0"/>
              </w:rPr>
            </w:pPr>
            <w:r w:rsidRPr="00606B89">
              <w:rPr>
                <w:rFonts w:ascii="Calibri" w:hAnsi="Calibri" w:cs="Tahoma"/>
                <w:b w:val="0"/>
              </w:rPr>
              <w:t>1.0a</w:t>
            </w:r>
          </w:p>
        </w:tc>
        <w:tc>
          <w:tcPr>
            <w:tcW w:w="1260" w:type="dxa"/>
          </w:tcPr>
          <w:p w14:paraId="7B2F2973" w14:textId="7AB502E5" w:rsidR="00B4480A" w:rsidRPr="00606B89" w:rsidRDefault="00B4480A" w:rsidP="004E0BCD">
            <w:pPr>
              <w:cnfStyle w:val="000000000000" w:firstRow="0" w:lastRow="0" w:firstColumn="0" w:lastColumn="0" w:oddVBand="0" w:evenVBand="0" w:oddHBand="0" w:evenHBand="0" w:firstRowFirstColumn="0" w:firstRowLastColumn="0" w:lastRowFirstColumn="0" w:lastRowLastColumn="0"/>
            </w:pPr>
            <w:r w:rsidRPr="00606B89">
              <w:rPr>
                <w:rFonts w:ascii="Calibri" w:hAnsi="Calibri" w:cs="Tahoma"/>
              </w:rPr>
              <w:t>5-7-2012</w:t>
            </w:r>
          </w:p>
        </w:tc>
        <w:tc>
          <w:tcPr>
            <w:tcW w:w="3906" w:type="dxa"/>
          </w:tcPr>
          <w:p w14:paraId="5B5621BA" w14:textId="0D3D0182" w:rsidR="00B4480A" w:rsidRPr="00606B89" w:rsidRDefault="00B4480A" w:rsidP="004E0BCD">
            <w:pPr>
              <w:cnfStyle w:val="000000000000" w:firstRow="0" w:lastRow="0" w:firstColumn="0" w:lastColumn="0" w:oddVBand="0" w:evenVBand="0" w:oddHBand="0" w:evenHBand="0" w:firstRowFirstColumn="0" w:firstRowLastColumn="0" w:lastRowFirstColumn="0" w:lastRowLastColumn="0"/>
            </w:pPr>
            <w:r w:rsidRPr="00606B89">
              <w:rPr>
                <w:rFonts w:ascii="Calibri" w:hAnsi="Calibri" w:cs="Tahoma"/>
              </w:rPr>
              <w:t xml:space="preserve">Changes in terminology per OATC </w:t>
            </w:r>
            <w:proofErr w:type="spellStart"/>
            <w:r w:rsidRPr="00606B89">
              <w:rPr>
                <w:rFonts w:ascii="Calibri" w:hAnsi="Calibri" w:cs="Tahoma"/>
              </w:rPr>
              <w:t>BoD</w:t>
            </w:r>
            <w:proofErr w:type="spellEnd"/>
            <w:r w:rsidRPr="00606B89">
              <w:rPr>
                <w:rFonts w:ascii="Calibri" w:hAnsi="Calibri" w:cs="Tahoma"/>
              </w:rPr>
              <w:t xml:space="preserve"> review</w:t>
            </w:r>
          </w:p>
        </w:tc>
        <w:tc>
          <w:tcPr>
            <w:tcW w:w="2214" w:type="dxa"/>
          </w:tcPr>
          <w:p w14:paraId="1258CDA4" w14:textId="786F9B6F" w:rsidR="00B4480A" w:rsidRPr="00606B89" w:rsidRDefault="00B4480A" w:rsidP="004E0BCD">
            <w:pPr>
              <w:cnfStyle w:val="000000000000" w:firstRow="0" w:lastRow="0" w:firstColumn="0" w:lastColumn="0" w:oddVBand="0" w:evenVBand="0" w:oddHBand="0" w:evenHBand="0" w:firstRowFirstColumn="0" w:firstRowLastColumn="0" w:lastRowFirstColumn="0" w:lastRowLastColumn="0"/>
            </w:pPr>
            <w:r w:rsidRPr="00606B89">
              <w:rPr>
                <w:rFonts w:ascii="Calibri" w:hAnsi="Calibri" w:cs="Tahoma"/>
                <w:bCs/>
              </w:rPr>
              <w:t>KC</w:t>
            </w:r>
          </w:p>
        </w:tc>
      </w:tr>
      <w:tr w:rsidR="00B4480A" w14:paraId="6875B5A9" w14:textId="77777777" w:rsidTr="00606B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49FF261F" w14:textId="283E77D3" w:rsidR="00B4480A" w:rsidRPr="00606B89" w:rsidDel="00B4480A" w:rsidRDefault="00B4480A" w:rsidP="004E0BCD">
            <w:pPr>
              <w:rPr>
                <w:b w:val="0"/>
              </w:rPr>
            </w:pPr>
            <w:r w:rsidRPr="00606B89">
              <w:rPr>
                <w:rFonts w:ascii="Calibri" w:hAnsi="Calibri" w:cs="Tahoma"/>
                <w:b w:val="0"/>
              </w:rPr>
              <w:t>1.0b</w:t>
            </w:r>
          </w:p>
        </w:tc>
        <w:tc>
          <w:tcPr>
            <w:tcW w:w="1260" w:type="dxa"/>
          </w:tcPr>
          <w:p w14:paraId="5C665C16" w14:textId="7F87A447" w:rsidR="00B4480A" w:rsidRPr="00606B89" w:rsidRDefault="00B4480A" w:rsidP="004E0BCD">
            <w:pPr>
              <w:cnfStyle w:val="000000100000" w:firstRow="0" w:lastRow="0" w:firstColumn="0" w:lastColumn="0" w:oddVBand="0" w:evenVBand="0" w:oddHBand="1" w:evenHBand="0" w:firstRowFirstColumn="0" w:firstRowLastColumn="0" w:lastRowFirstColumn="0" w:lastRowLastColumn="0"/>
            </w:pPr>
            <w:r w:rsidRPr="00606B89">
              <w:rPr>
                <w:rFonts w:ascii="Calibri" w:hAnsi="Calibri" w:cs="Tahoma"/>
              </w:rPr>
              <w:t>5-9-2012</w:t>
            </w:r>
          </w:p>
        </w:tc>
        <w:tc>
          <w:tcPr>
            <w:tcW w:w="3906" w:type="dxa"/>
          </w:tcPr>
          <w:p w14:paraId="5DE79640" w14:textId="11B634B4" w:rsidR="00B4480A" w:rsidRPr="00606B89" w:rsidRDefault="00B4480A" w:rsidP="004E0BCD">
            <w:pPr>
              <w:cnfStyle w:val="000000100000" w:firstRow="0" w:lastRow="0" w:firstColumn="0" w:lastColumn="0" w:oddVBand="0" w:evenVBand="0" w:oddHBand="1" w:evenHBand="0" w:firstRowFirstColumn="0" w:firstRowLastColumn="0" w:lastRowFirstColumn="0" w:lastRowLastColumn="0"/>
            </w:pPr>
            <w:r w:rsidRPr="00606B89">
              <w:rPr>
                <w:rFonts w:ascii="Calibri" w:hAnsi="Calibri" w:cs="Tahoma"/>
              </w:rPr>
              <w:t>Release for comment</w:t>
            </w:r>
          </w:p>
        </w:tc>
        <w:tc>
          <w:tcPr>
            <w:tcW w:w="2214" w:type="dxa"/>
          </w:tcPr>
          <w:p w14:paraId="187C026C" w14:textId="16108914" w:rsidR="00B4480A" w:rsidRPr="00606B89" w:rsidRDefault="00B4480A" w:rsidP="004E0BCD">
            <w:pPr>
              <w:cnfStyle w:val="000000100000" w:firstRow="0" w:lastRow="0" w:firstColumn="0" w:lastColumn="0" w:oddVBand="0" w:evenVBand="0" w:oddHBand="1" w:evenHBand="0" w:firstRowFirstColumn="0" w:firstRowLastColumn="0" w:lastRowFirstColumn="0" w:lastRowLastColumn="0"/>
            </w:pPr>
            <w:r w:rsidRPr="00606B89">
              <w:rPr>
                <w:rFonts w:ascii="Calibri" w:hAnsi="Calibri" w:cs="Tahoma"/>
                <w:bCs/>
              </w:rPr>
              <w:t>KC</w:t>
            </w:r>
          </w:p>
        </w:tc>
      </w:tr>
      <w:tr w:rsidR="00B4480A" w14:paraId="7E268904" w14:textId="77777777" w:rsidTr="00606B89">
        <w:tc>
          <w:tcPr>
            <w:cnfStyle w:val="001000000000" w:firstRow="0" w:lastRow="0" w:firstColumn="1" w:lastColumn="0" w:oddVBand="0" w:evenVBand="0" w:oddHBand="0" w:evenHBand="0" w:firstRowFirstColumn="0" w:firstRowLastColumn="0" w:lastRowFirstColumn="0" w:lastRowLastColumn="0"/>
            <w:tcW w:w="1260" w:type="dxa"/>
          </w:tcPr>
          <w:p w14:paraId="6BE4142E" w14:textId="3BA62333" w:rsidR="00B4480A" w:rsidRPr="00606B89" w:rsidDel="00B4480A" w:rsidRDefault="00B4480A" w:rsidP="004E0BCD">
            <w:pPr>
              <w:rPr>
                <w:b w:val="0"/>
              </w:rPr>
            </w:pPr>
            <w:r w:rsidRPr="00606B89">
              <w:rPr>
                <w:rFonts w:ascii="Calibri" w:hAnsi="Calibri" w:cs="Tahoma"/>
                <w:b w:val="0"/>
              </w:rPr>
              <w:t>1.0c</w:t>
            </w:r>
          </w:p>
        </w:tc>
        <w:tc>
          <w:tcPr>
            <w:tcW w:w="1260" w:type="dxa"/>
          </w:tcPr>
          <w:p w14:paraId="27E70A45" w14:textId="6FA14087" w:rsidR="00B4480A" w:rsidRPr="00606B89" w:rsidRDefault="00B4480A" w:rsidP="004E0BCD">
            <w:pPr>
              <w:cnfStyle w:val="000000000000" w:firstRow="0" w:lastRow="0" w:firstColumn="0" w:lastColumn="0" w:oddVBand="0" w:evenVBand="0" w:oddHBand="0" w:evenHBand="0" w:firstRowFirstColumn="0" w:firstRowLastColumn="0" w:lastRowFirstColumn="0" w:lastRowLastColumn="0"/>
            </w:pPr>
            <w:r w:rsidRPr="00606B89">
              <w:rPr>
                <w:rFonts w:ascii="Calibri" w:hAnsi="Calibri" w:cs="Tahoma"/>
              </w:rPr>
              <w:t>8-14-2012</w:t>
            </w:r>
          </w:p>
        </w:tc>
        <w:tc>
          <w:tcPr>
            <w:tcW w:w="3906" w:type="dxa"/>
          </w:tcPr>
          <w:p w14:paraId="6581BFB9" w14:textId="1835758E" w:rsidR="00B4480A" w:rsidRPr="00606B89" w:rsidRDefault="00B4480A" w:rsidP="004E0BCD">
            <w:pPr>
              <w:cnfStyle w:val="000000000000" w:firstRow="0" w:lastRow="0" w:firstColumn="0" w:lastColumn="0" w:oddVBand="0" w:evenVBand="0" w:oddHBand="0" w:evenHBand="0" w:firstRowFirstColumn="0" w:firstRowLastColumn="0" w:lastRowFirstColumn="0" w:lastRowLastColumn="0"/>
            </w:pPr>
            <w:r w:rsidRPr="00606B89">
              <w:rPr>
                <w:rFonts w:ascii="Calibri" w:hAnsi="Calibri" w:cs="Tahoma"/>
              </w:rPr>
              <w:t>Incorporate corrections noted during public review</w:t>
            </w:r>
          </w:p>
        </w:tc>
        <w:tc>
          <w:tcPr>
            <w:tcW w:w="2214" w:type="dxa"/>
          </w:tcPr>
          <w:p w14:paraId="3DA50110" w14:textId="55EB7B76" w:rsidR="00B4480A" w:rsidRPr="00606B89" w:rsidRDefault="00B4480A" w:rsidP="004E0BCD">
            <w:pPr>
              <w:cnfStyle w:val="000000000000" w:firstRow="0" w:lastRow="0" w:firstColumn="0" w:lastColumn="0" w:oddVBand="0" w:evenVBand="0" w:oddHBand="0" w:evenHBand="0" w:firstRowFirstColumn="0" w:firstRowLastColumn="0" w:lastRowFirstColumn="0" w:lastRowLastColumn="0"/>
            </w:pPr>
            <w:r w:rsidRPr="00606B89">
              <w:rPr>
                <w:rFonts w:ascii="Calibri" w:hAnsi="Calibri" w:cs="Tahoma"/>
                <w:bCs/>
              </w:rPr>
              <w:t>KC</w:t>
            </w:r>
          </w:p>
        </w:tc>
      </w:tr>
      <w:tr w:rsidR="00B4480A" w14:paraId="3A9061C5" w14:textId="77777777" w:rsidTr="00606B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7BC0F976" w14:textId="6FCF1E5D" w:rsidR="00B4480A" w:rsidRPr="00606B89" w:rsidDel="00B4480A" w:rsidRDefault="00B4480A" w:rsidP="004E0BCD">
            <w:pPr>
              <w:rPr>
                <w:b w:val="0"/>
              </w:rPr>
            </w:pPr>
            <w:r w:rsidRPr="00606B89">
              <w:rPr>
                <w:rFonts w:ascii="Calibri" w:hAnsi="Calibri" w:cs="Tahoma"/>
                <w:b w:val="0"/>
                <w:bCs w:val="0"/>
              </w:rPr>
              <w:t>1.0d</w:t>
            </w:r>
          </w:p>
        </w:tc>
        <w:tc>
          <w:tcPr>
            <w:tcW w:w="1260" w:type="dxa"/>
          </w:tcPr>
          <w:p w14:paraId="352F2CE9" w14:textId="77CCBD8F" w:rsidR="00B4480A" w:rsidRPr="00606B89" w:rsidRDefault="00B4480A" w:rsidP="004E0BCD">
            <w:pPr>
              <w:cnfStyle w:val="000000100000" w:firstRow="0" w:lastRow="0" w:firstColumn="0" w:lastColumn="0" w:oddVBand="0" w:evenVBand="0" w:oddHBand="1" w:evenHBand="0" w:firstRowFirstColumn="0" w:firstRowLastColumn="0" w:lastRowFirstColumn="0" w:lastRowLastColumn="0"/>
            </w:pPr>
            <w:r w:rsidRPr="00606B89">
              <w:rPr>
                <w:rFonts w:ascii="Calibri" w:hAnsi="Calibri" w:cs="Tahoma"/>
                <w:bCs/>
              </w:rPr>
              <w:t>3-13-2013</w:t>
            </w:r>
          </w:p>
        </w:tc>
        <w:tc>
          <w:tcPr>
            <w:tcW w:w="3906" w:type="dxa"/>
          </w:tcPr>
          <w:p w14:paraId="6DDAC906" w14:textId="049106D2" w:rsidR="00B4480A" w:rsidRPr="00606B89" w:rsidRDefault="00B4480A" w:rsidP="004E0BCD">
            <w:pPr>
              <w:cnfStyle w:val="000000100000" w:firstRow="0" w:lastRow="0" w:firstColumn="0" w:lastColumn="0" w:oddVBand="0" w:evenVBand="0" w:oddHBand="1" w:evenHBand="0" w:firstRowFirstColumn="0" w:firstRowLastColumn="0" w:lastRowFirstColumn="0" w:lastRowLastColumn="0"/>
            </w:pPr>
            <w:r w:rsidRPr="00606B89">
              <w:rPr>
                <w:rFonts w:ascii="Calibri" w:hAnsi="Calibri" w:cs="Tahoma"/>
                <w:bCs/>
              </w:rPr>
              <w:t xml:space="preserve">Incorporate final review corrections (typos, capitalization of element and attribute names); Remove overloading of the </w:t>
            </w:r>
            <w:proofErr w:type="spellStart"/>
            <w:r w:rsidRPr="00606B89">
              <w:rPr>
                <w:rFonts w:ascii="Calibri" w:hAnsi="Calibri" w:cs="Tahoma"/>
                <w:bCs/>
              </w:rPr>
              <w:t>Auth</w:t>
            </w:r>
            <w:proofErr w:type="spellEnd"/>
            <w:r w:rsidRPr="00606B89">
              <w:rPr>
                <w:rFonts w:ascii="Calibri" w:hAnsi="Calibri" w:cs="Tahoma"/>
                <w:bCs/>
              </w:rPr>
              <w:t xml:space="preserve"> attribute; Allow for default Authentication values at any level of the hierarchy of the XML document.</w:t>
            </w:r>
          </w:p>
        </w:tc>
        <w:tc>
          <w:tcPr>
            <w:tcW w:w="2214" w:type="dxa"/>
          </w:tcPr>
          <w:p w14:paraId="7D5ED7F9" w14:textId="4ABF611C" w:rsidR="00B4480A" w:rsidRPr="00606B89" w:rsidRDefault="00B4480A" w:rsidP="004E0BCD">
            <w:pPr>
              <w:cnfStyle w:val="000000100000" w:firstRow="0" w:lastRow="0" w:firstColumn="0" w:lastColumn="0" w:oddVBand="0" w:evenVBand="0" w:oddHBand="1" w:evenHBand="0" w:firstRowFirstColumn="0" w:firstRowLastColumn="0" w:lastRowFirstColumn="0" w:lastRowLastColumn="0"/>
            </w:pPr>
            <w:r w:rsidRPr="00606B89">
              <w:rPr>
                <w:rFonts w:ascii="Calibri" w:hAnsi="Calibri" w:cs="Tahoma"/>
                <w:bCs/>
              </w:rPr>
              <w:t>KC</w:t>
            </w:r>
          </w:p>
        </w:tc>
      </w:tr>
      <w:tr w:rsidR="00B4480A" w14:paraId="70198543" w14:textId="77777777" w:rsidTr="00B4480A">
        <w:tc>
          <w:tcPr>
            <w:cnfStyle w:val="001000000000" w:firstRow="0" w:lastRow="0" w:firstColumn="1" w:lastColumn="0" w:oddVBand="0" w:evenVBand="0" w:oddHBand="0" w:evenHBand="0" w:firstRowFirstColumn="0" w:firstRowLastColumn="0" w:lastRowFirstColumn="0" w:lastRowLastColumn="0"/>
            <w:tcW w:w="1260" w:type="dxa"/>
          </w:tcPr>
          <w:p w14:paraId="1AB67660" w14:textId="45E06268" w:rsidR="00B4480A" w:rsidRPr="00606B89" w:rsidRDefault="00B4480A" w:rsidP="004E0BCD">
            <w:r w:rsidRPr="00606B89">
              <w:t>2.0a</w:t>
            </w:r>
          </w:p>
        </w:tc>
        <w:tc>
          <w:tcPr>
            <w:tcW w:w="1260" w:type="dxa"/>
          </w:tcPr>
          <w:p w14:paraId="64E80788" w14:textId="4664ADE7" w:rsidR="00B4480A" w:rsidRPr="00606B89" w:rsidRDefault="00B4480A" w:rsidP="004E0BCD">
            <w:pPr>
              <w:cnfStyle w:val="000000000000" w:firstRow="0" w:lastRow="0" w:firstColumn="0" w:lastColumn="0" w:oddVBand="0" w:evenVBand="0" w:oddHBand="0" w:evenHBand="0" w:firstRowFirstColumn="0" w:firstRowLastColumn="0" w:lastRowFirstColumn="0" w:lastRowLastColumn="0"/>
            </w:pPr>
            <w:r w:rsidRPr="00606B89">
              <w:t>02/04/14</w:t>
            </w:r>
          </w:p>
        </w:tc>
        <w:tc>
          <w:tcPr>
            <w:tcW w:w="3906" w:type="dxa"/>
          </w:tcPr>
          <w:p w14:paraId="3475D143" w14:textId="6613E4B0" w:rsidR="00B4480A" w:rsidRPr="00606B89" w:rsidRDefault="00B4480A" w:rsidP="004E0BCD">
            <w:pPr>
              <w:cnfStyle w:val="000000000000" w:firstRow="0" w:lastRow="0" w:firstColumn="0" w:lastColumn="0" w:oddVBand="0" w:evenVBand="0" w:oddHBand="0" w:evenHBand="0" w:firstRowFirstColumn="0" w:firstRowLastColumn="0" w:lastRowFirstColumn="0" w:lastRowLastColumn="0"/>
            </w:pPr>
            <w:r w:rsidRPr="00606B89">
              <w:t>Initial release for internal comments</w:t>
            </w:r>
            <w:r w:rsidR="00CD27BC" w:rsidRPr="00606B89">
              <w:t>. See section titled “Summary of Changes from 1.x Recommended Practice”</w:t>
            </w:r>
          </w:p>
        </w:tc>
        <w:tc>
          <w:tcPr>
            <w:tcW w:w="2214" w:type="dxa"/>
          </w:tcPr>
          <w:p w14:paraId="26E9BD8D" w14:textId="30EB48D8" w:rsidR="00B4480A" w:rsidRPr="00606B89" w:rsidRDefault="00B4480A" w:rsidP="004E0BCD">
            <w:pPr>
              <w:cnfStyle w:val="000000000000" w:firstRow="0" w:lastRow="0" w:firstColumn="0" w:lastColumn="0" w:oddVBand="0" w:evenVBand="0" w:oddHBand="0" w:evenHBand="0" w:firstRowFirstColumn="0" w:firstRowLastColumn="0" w:lastRowFirstColumn="0" w:lastRowLastColumn="0"/>
            </w:pPr>
            <w:r w:rsidRPr="00606B89">
              <w:t>BC</w:t>
            </w:r>
          </w:p>
        </w:tc>
      </w:tr>
      <w:tr w:rsidR="00772602" w14:paraId="2AE699C2" w14:textId="77777777" w:rsidTr="00B4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329702EA" w14:textId="6BA566B7" w:rsidR="00772602" w:rsidRPr="00606B89" w:rsidDel="00B4480A" w:rsidRDefault="00772602" w:rsidP="004E0BCD">
            <w:r w:rsidRPr="00606B89">
              <w:t>2.0b</w:t>
            </w:r>
          </w:p>
        </w:tc>
        <w:tc>
          <w:tcPr>
            <w:tcW w:w="1260" w:type="dxa"/>
          </w:tcPr>
          <w:p w14:paraId="66579256" w14:textId="43626002" w:rsidR="00772602" w:rsidRPr="00606B89" w:rsidRDefault="00772602" w:rsidP="004E0BCD">
            <w:pPr>
              <w:cnfStyle w:val="000000100000" w:firstRow="0" w:lastRow="0" w:firstColumn="0" w:lastColumn="0" w:oddVBand="0" w:evenVBand="0" w:oddHBand="1" w:evenHBand="0" w:firstRowFirstColumn="0" w:firstRowLastColumn="0" w:lastRowFirstColumn="0" w:lastRowLastColumn="0"/>
            </w:pPr>
            <w:r w:rsidRPr="00606B89">
              <w:t>02.08/14</w:t>
            </w:r>
          </w:p>
        </w:tc>
        <w:tc>
          <w:tcPr>
            <w:tcW w:w="3906" w:type="dxa"/>
          </w:tcPr>
          <w:p w14:paraId="4895EA72" w14:textId="0BD7BFE8" w:rsidR="00772602" w:rsidRPr="00606B89" w:rsidRDefault="00772602" w:rsidP="004E0BCD">
            <w:pPr>
              <w:cnfStyle w:val="000000100000" w:firstRow="0" w:lastRow="0" w:firstColumn="0" w:lastColumn="0" w:oddVBand="0" w:evenVBand="0" w:oddHBand="1" w:evenHBand="0" w:firstRowFirstColumn="0" w:firstRowLastColumn="0" w:lastRowFirstColumn="0" w:lastRowLastColumn="0"/>
            </w:pPr>
            <w:r w:rsidRPr="00606B89">
              <w:t>Initial review – added “Changes” section</w:t>
            </w:r>
          </w:p>
        </w:tc>
        <w:tc>
          <w:tcPr>
            <w:tcW w:w="2214" w:type="dxa"/>
          </w:tcPr>
          <w:p w14:paraId="3A500542" w14:textId="6EE9DFB3" w:rsidR="00772602" w:rsidRPr="00606B89" w:rsidRDefault="00772602" w:rsidP="004E0BCD">
            <w:pPr>
              <w:cnfStyle w:val="000000100000" w:firstRow="0" w:lastRow="0" w:firstColumn="0" w:lastColumn="0" w:oddVBand="0" w:evenVBand="0" w:oddHBand="1" w:evenHBand="0" w:firstRowFirstColumn="0" w:firstRowLastColumn="0" w:lastRowFirstColumn="0" w:lastRowLastColumn="0"/>
            </w:pPr>
            <w:r w:rsidRPr="00606B89">
              <w:t>GG</w:t>
            </w:r>
          </w:p>
        </w:tc>
      </w:tr>
      <w:tr w:rsidR="00536906" w14:paraId="037E04FF" w14:textId="77777777" w:rsidTr="00B4480A">
        <w:tc>
          <w:tcPr>
            <w:cnfStyle w:val="001000000000" w:firstRow="0" w:lastRow="0" w:firstColumn="1" w:lastColumn="0" w:oddVBand="0" w:evenVBand="0" w:oddHBand="0" w:evenHBand="0" w:firstRowFirstColumn="0" w:firstRowLastColumn="0" w:lastRowFirstColumn="0" w:lastRowLastColumn="0"/>
            <w:tcW w:w="1260" w:type="dxa"/>
          </w:tcPr>
          <w:p w14:paraId="36D3EC89" w14:textId="7BD69B18" w:rsidR="00536906" w:rsidRPr="00606B89" w:rsidRDefault="00536906" w:rsidP="004E0BCD">
            <w:r>
              <w:t>2.0c</w:t>
            </w:r>
          </w:p>
        </w:tc>
        <w:tc>
          <w:tcPr>
            <w:tcW w:w="1260" w:type="dxa"/>
          </w:tcPr>
          <w:p w14:paraId="7B2607F3" w14:textId="7308E166" w:rsidR="00536906" w:rsidRPr="00606B89" w:rsidRDefault="00536906" w:rsidP="004E0BCD">
            <w:pPr>
              <w:cnfStyle w:val="000000000000" w:firstRow="0" w:lastRow="0" w:firstColumn="0" w:lastColumn="0" w:oddVBand="0" w:evenVBand="0" w:oddHBand="0" w:evenHBand="0" w:firstRowFirstColumn="0" w:firstRowLastColumn="0" w:lastRowFirstColumn="0" w:lastRowLastColumn="0"/>
            </w:pPr>
            <w:r>
              <w:t>06/10/14</w:t>
            </w:r>
          </w:p>
        </w:tc>
        <w:tc>
          <w:tcPr>
            <w:tcW w:w="3906" w:type="dxa"/>
          </w:tcPr>
          <w:p w14:paraId="7D0C00B7" w14:textId="36BC05A9" w:rsidR="00536906" w:rsidRPr="00606B89" w:rsidRDefault="00536906" w:rsidP="004E0BCD">
            <w:pPr>
              <w:cnfStyle w:val="000000000000" w:firstRow="0" w:lastRow="0" w:firstColumn="0" w:lastColumn="0" w:oddVBand="0" w:evenVBand="0" w:oddHBand="0" w:evenHBand="0" w:firstRowFirstColumn="0" w:firstRowLastColumn="0" w:lastRowFirstColumn="0" w:lastRowLastColumn="0"/>
            </w:pPr>
            <w:r>
              <w:t>Edits for consistency and clarity.</w:t>
            </w:r>
          </w:p>
        </w:tc>
        <w:tc>
          <w:tcPr>
            <w:tcW w:w="2214" w:type="dxa"/>
          </w:tcPr>
          <w:p w14:paraId="50846E08" w14:textId="6631E4C2" w:rsidR="00536906" w:rsidRPr="00606B89" w:rsidRDefault="00536906" w:rsidP="004E0BCD">
            <w:pPr>
              <w:cnfStyle w:val="000000000000" w:firstRow="0" w:lastRow="0" w:firstColumn="0" w:lastColumn="0" w:oddVBand="0" w:evenVBand="0" w:oddHBand="0" w:evenHBand="0" w:firstRowFirstColumn="0" w:firstRowLastColumn="0" w:lastRowFirstColumn="0" w:lastRowLastColumn="0"/>
            </w:pPr>
            <w:r>
              <w:t>SR, PR</w:t>
            </w:r>
          </w:p>
        </w:tc>
      </w:tr>
      <w:tr w:rsidR="00536906" w14:paraId="19238656" w14:textId="77777777" w:rsidTr="00B4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114F865D" w14:textId="02E54F5D" w:rsidR="00536906" w:rsidRDefault="00536906" w:rsidP="004E0BCD">
            <w:r>
              <w:t>2.0d</w:t>
            </w:r>
          </w:p>
        </w:tc>
        <w:tc>
          <w:tcPr>
            <w:tcW w:w="1260" w:type="dxa"/>
          </w:tcPr>
          <w:p w14:paraId="32E26797" w14:textId="32224627" w:rsidR="00536906" w:rsidRDefault="00536906" w:rsidP="004E0BCD">
            <w:pPr>
              <w:cnfStyle w:val="000000100000" w:firstRow="0" w:lastRow="0" w:firstColumn="0" w:lastColumn="0" w:oddVBand="0" w:evenVBand="0" w:oddHBand="1" w:evenHBand="0" w:firstRowFirstColumn="0" w:firstRowLastColumn="0" w:lastRowFirstColumn="0" w:lastRowLastColumn="0"/>
            </w:pPr>
            <w:r>
              <w:t>06/25/14</w:t>
            </w:r>
          </w:p>
        </w:tc>
        <w:tc>
          <w:tcPr>
            <w:tcW w:w="3906" w:type="dxa"/>
          </w:tcPr>
          <w:p w14:paraId="32ACE279" w14:textId="67EA15D1" w:rsidR="00536906" w:rsidRDefault="00536906" w:rsidP="004E0BCD">
            <w:pPr>
              <w:cnfStyle w:val="000000100000" w:firstRow="0" w:lastRow="0" w:firstColumn="0" w:lastColumn="0" w:oddVBand="0" w:evenVBand="0" w:oddHBand="1" w:evenHBand="0" w:firstRowFirstColumn="0" w:firstRowLastColumn="0" w:lastRowFirstColumn="0" w:lastRowLastColumn="0"/>
            </w:pPr>
            <w:r>
              <w:t>Collapse of live and on-demand contexts into one schema</w:t>
            </w:r>
          </w:p>
        </w:tc>
        <w:tc>
          <w:tcPr>
            <w:tcW w:w="2214" w:type="dxa"/>
          </w:tcPr>
          <w:p w14:paraId="2D7914E6" w14:textId="1A53E6FE" w:rsidR="00536906" w:rsidRDefault="00536906" w:rsidP="004E0BCD">
            <w:pPr>
              <w:cnfStyle w:val="000000100000" w:firstRow="0" w:lastRow="0" w:firstColumn="0" w:lastColumn="0" w:oddVBand="0" w:evenVBand="0" w:oddHBand="1" w:evenHBand="0" w:firstRowFirstColumn="0" w:firstRowLastColumn="0" w:lastRowFirstColumn="0" w:lastRowLastColumn="0"/>
            </w:pPr>
            <w:r>
              <w:t>BC</w:t>
            </w:r>
          </w:p>
        </w:tc>
      </w:tr>
    </w:tbl>
    <w:p w14:paraId="1A250672" w14:textId="64A6FF5C" w:rsidR="007813BD" w:rsidRPr="007F6CD6" w:rsidRDefault="007813BD" w:rsidP="004E0BCD"/>
    <w:p w14:paraId="7DBEB8AE" w14:textId="4D50CFDF" w:rsidR="003538EF" w:rsidRDefault="004E0BCD" w:rsidP="003538EF">
      <w:pPr>
        <w:pStyle w:val="Heading1"/>
      </w:pPr>
      <w:r>
        <w:t>notice</w:t>
      </w:r>
    </w:p>
    <w:p w14:paraId="3217D746" w14:textId="2DD89910" w:rsidR="00B010D8" w:rsidRDefault="004E0BCD" w:rsidP="00B010D8">
      <w:proofErr w:type="gramStart"/>
      <w:r>
        <w:t>Copyright © Open Authentication Technology Committee 2014.</w:t>
      </w:r>
      <w:proofErr w:type="gramEnd"/>
      <w:r>
        <w:t xml:space="preserve">  All rights reserved.</w:t>
      </w:r>
    </w:p>
    <w:p w14:paraId="37BECD59" w14:textId="5449BF7F" w:rsidR="004E0BCD" w:rsidRDefault="004E0BCD" w:rsidP="00B010D8">
      <w:r>
        <w:t>This Recommended Practice (“RP”) may be copied in its entirety and displayed or distributed to others, provided that the above copyright notice and this legal notice section are preserved on all such copies.  No license is granted to modify the RP.</w:t>
      </w:r>
    </w:p>
    <w:p w14:paraId="4D15B190" w14:textId="78CE61ED" w:rsidR="004E0BCD" w:rsidRDefault="004E0BCD" w:rsidP="00B010D8">
      <w:r>
        <w:t>THIS RP IS PROVIDED ON AN “AS-IS” BASIS, WITHOUT ANY EXPRESS OR IMPLIED WARRANTY OF ANY KIND, INCLUDING WITHOUT LIMITATION ANY WARRANTY OF MERCHANTABILITY, FITNESS FOR A PARTICULAR PURPOSE OR NON-INFRINGEMENT OF ANY PARTY’S INTELLECTUAL PROPERTY.</w:t>
      </w:r>
      <w:r w:rsidR="004D7115">
        <w:t xml:space="preserve">  OATC HEREBY DISCLAIMS ANY AND ALL LIABILITY FOR PERSONAL INJURY OR PROPERTY OR OTHER DAMAGE, OF ANY NATURE WHATSOEVER, WHETHER SPECIAL, INDIRECT, CONSEQUENTIAL OR COMPENSATORY, DIRECTLY OR INDIRECTLY RESULTING FROM THE PUBLICATION OR USE OF, OR ANY RELIANCE UPON, THIS RP.</w:t>
      </w:r>
    </w:p>
    <w:p w14:paraId="7B90B075" w14:textId="527EAD1D" w:rsidR="004D7115" w:rsidRDefault="004D7115" w:rsidP="00B010D8">
      <w:r>
        <w:t>Implementation of this RP is voluntary.  No rights or licenses under any patent claims are granted hereby.  OATC takes no position regarding the validity or scope of any intellectual property or other rights that might be claimed to be infringed by the implementation of this RP or to the extent to which any license under such rights might or might not be available, and OATC does not represent that it has made any effort to identify any such rights or conduct any inquiries into the validity or scope of any such rights.</w:t>
      </w:r>
    </w:p>
    <w:p w14:paraId="4E3B0A75" w14:textId="700ABA09" w:rsidR="00027A29" w:rsidRDefault="00027A29">
      <w:r>
        <w:br w:type="page"/>
      </w:r>
    </w:p>
    <w:p w14:paraId="668FDDAF" w14:textId="675A87DD" w:rsidR="00027A29" w:rsidRDefault="00027A29" w:rsidP="00027A29">
      <w:pPr>
        <w:pStyle w:val="Heading1"/>
      </w:pPr>
      <w:r>
        <w:t>metadata feed recommended practice</w:t>
      </w:r>
    </w:p>
    <w:p w14:paraId="38386A80" w14:textId="06E2BFCB" w:rsidR="00027A29" w:rsidRDefault="00027A29" w:rsidP="00027A29">
      <w:pPr>
        <w:pStyle w:val="Heading2"/>
      </w:pPr>
      <w:r>
        <w:t>introduction</w:t>
      </w:r>
    </w:p>
    <w:p w14:paraId="398EF886" w14:textId="6FF4F7A6" w:rsidR="00DE7936" w:rsidRDefault="00027A29" w:rsidP="00027A29">
      <w:r>
        <w:t>This document serves as a recommendation for content providers (“Providers”) and content distributors (“Distributors”) who have a need to exchange data to describe their content and detail how it can be used and further distributed.  Adherence to these practices allows implementation of a single data package</w:t>
      </w:r>
      <w:r w:rsidR="00B777AC">
        <w:t xml:space="preserve">, reducing or potentially </w:t>
      </w:r>
      <w:r w:rsidR="00694FAE">
        <w:t>eliminating the</w:t>
      </w:r>
      <w:r w:rsidR="000B6989">
        <w:t xml:space="preserve"> need to</w:t>
      </w:r>
      <w:r w:rsidR="00DE7936">
        <w:t xml:space="preserve"> code </w:t>
      </w:r>
      <w:r w:rsidR="00B777AC">
        <w:t xml:space="preserve">multiple </w:t>
      </w:r>
      <w:r w:rsidR="00DE7936">
        <w:t>interfaces</w:t>
      </w:r>
      <w:r w:rsidR="00B777AC">
        <w:t xml:space="preserve"> for distributing or consuming content metadata</w:t>
      </w:r>
      <w:r w:rsidR="00DE7936">
        <w:t xml:space="preserve">.  </w:t>
      </w:r>
      <w:r w:rsidR="00B777AC">
        <w:t xml:space="preserve">Adoption </w:t>
      </w:r>
      <w:r w:rsidR="00897B3B">
        <w:t xml:space="preserve">of this recommendation </w:t>
      </w:r>
      <w:r w:rsidR="00DE7936">
        <w:t xml:space="preserve">simplifies the content exchange and helps to ensure that metadata is of a </w:t>
      </w:r>
      <w:r w:rsidR="00897B3B">
        <w:t>quality consistent with the content owner’s intent.</w:t>
      </w:r>
    </w:p>
    <w:p w14:paraId="1CE12F3A" w14:textId="1FACC017" w:rsidR="00DE7936" w:rsidRDefault="00DE7936" w:rsidP="00DE7936">
      <w:pPr>
        <w:pStyle w:val="Heading2"/>
      </w:pPr>
      <w:r>
        <w:t>purpose and scope</w:t>
      </w:r>
    </w:p>
    <w:p w14:paraId="7E863880" w14:textId="1B74F1AB" w:rsidR="00CD27BC" w:rsidRDefault="00DE7936" w:rsidP="00DE7936">
      <w:r>
        <w:t xml:space="preserve">This document recommends </w:t>
      </w:r>
      <w:r w:rsidR="002B5052">
        <w:rPr>
          <w:color w:val="000000"/>
        </w:rPr>
        <w:t>a method for exchange of content metadata between providers, distributors and interested third parties, applications &amp; websites</w:t>
      </w:r>
      <w:r>
        <w:t>.  It is not intended</w:t>
      </w:r>
      <w:r w:rsidR="00897B3B">
        <w:t xml:space="preserve"> </w:t>
      </w:r>
      <w:r>
        <w:t>to provide a data source for use directly by the end consumer of the content.</w:t>
      </w:r>
      <w:r w:rsidR="002B5052">
        <w:t xml:space="preserve"> </w:t>
      </w:r>
    </w:p>
    <w:p w14:paraId="706FA6D1" w14:textId="6A29F11D" w:rsidR="00CD27BC" w:rsidRDefault="00CD27BC" w:rsidP="00CD27BC">
      <w:pPr>
        <w:pStyle w:val="Heading2"/>
      </w:pPr>
      <w:r>
        <w:t>summary of changes from 1.x recommended practice</w:t>
      </w:r>
    </w:p>
    <w:p w14:paraId="7E3272EB" w14:textId="4B2612A6" w:rsidR="00CD27BC" w:rsidRDefault="00177C47" w:rsidP="00606B89">
      <w:pPr>
        <w:pStyle w:val="ListParagraph"/>
        <w:numPr>
          <w:ilvl w:val="0"/>
          <w:numId w:val="6"/>
        </w:numPr>
      </w:pPr>
      <w:r>
        <w:t xml:space="preserve">Introduction of an XSD with inline documentation. The </w:t>
      </w:r>
      <w:r w:rsidRPr="00606B89">
        <w:rPr>
          <w:i/>
        </w:rPr>
        <w:t xml:space="preserve">Schema documentation </w:t>
      </w:r>
      <w:r>
        <w:t>reference section of this document has been generated from the annotated schemas.</w:t>
      </w:r>
    </w:p>
    <w:p w14:paraId="08EBEC5B" w14:textId="48B9B4AB" w:rsidR="00177C47" w:rsidRDefault="00D9094C" w:rsidP="00606B89">
      <w:pPr>
        <w:pStyle w:val="ListParagraph"/>
        <w:numPr>
          <w:ilvl w:val="0"/>
          <w:numId w:val="6"/>
        </w:numPr>
      </w:pPr>
      <w:r>
        <w:t>The recommended practice now covers both on-demand and live channel simulcasting use cases</w:t>
      </w:r>
      <w:r w:rsidR="00536906">
        <w:t xml:space="preserve"> collapsed into a single schema with attributes to differentiate usage.</w:t>
      </w:r>
    </w:p>
    <w:p w14:paraId="0ECF97AA" w14:textId="29FBB6C9" w:rsidR="00D9094C" w:rsidRDefault="00D9094C" w:rsidP="00606B89">
      <w:pPr>
        <w:pStyle w:val="ListParagraph"/>
        <w:numPr>
          <w:ilvl w:val="0"/>
          <w:numId w:val="6"/>
        </w:numPr>
      </w:pPr>
      <w:r>
        <w:t xml:space="preserve">The schema has bee broken down into a set of sub-schemas that can </w:t>
      </w:r>
      <w:r w:rsidR="00DB0EA1">
        <w:t>be used in a variety of contexts.</w:t>
      </w:r>
    </w:p>
    <w:p w14:paraId="70E2058C" w14:textId="654218B9" w:rsidR="00DB0EA1" w:rsidRDefault="00DB0EA1" w:rsidP="00606B89">
      <w:pPr>
        <w:pStyle w:val="ListParagraph"/>
        <w:numPr>
          <w:ilvl w:val="0"/>
          <w:numId w:val="6"/>
        </w:numPr>
      </w:pPr>
      <w:r>
        <w:t xml:space="preserve">A general-purpose </w:t>
      </w:r>
      <w:r w:rsidRPr="00606B89">
        <w:rPr>
          <w:i/>
        </w:rPr>
        <w:t>player links</w:t>
      </w:r>
      <w:r>
        <w:t xml:space="preserve"> sub-schema has been added to enable the communication of content links for embedded players, sites and applications.  This sub-schema can be used to transmit catalog information from Content Providers to Content Agg</w:t>
      </w:r>
      <w:r w:rsidR="00606B89">
        <w:t>re</w:t>
      </w:r>
      <w:r>
        <w:t>gators and search engines to facilitate the discoverability of TV Everywhere content.</w:t>
      </w:r>
    </w:p>
    <w:p w14:paraId="30F1FA2B" w14:textId="3C527C95" w:rsidR="009D19D2" w:rsidRDefault="009D19D2" w:rsidP="00606B89">
      <w:pPr>
        <w:pStyle w:val="ListParagraph"/>
        <w:numPr>
          <w:ilvl w:val="0"/>
          <w:numId w:val="6"/>
        </w:numPr>
      </w:pPr>
      <w:r>
        <w:t>Restrictions can be scoped within a Flight to provide more flexibility in expressing flights with restrictions across a variety of</w:t>
      </w:r>
      <w:r w:rsidR="00606B89">
        <w:t xml:space="preserve"> </w:t>
      </w:r>
      <w:r>
        <w:t>platform</w:t>
      </w:r>
      <w:r w:rsidR="00606B89">
        <w:t>s</w:t>
      </w:r>
    </w:p>
    <w:p w14:paraId="67AB013B" w14:textId="679B1E1C" w:rsidR="00076315" w:rsidRPr="00606B89" w:rsidRDefault="00606B89" w:rsidP="00606B89">
      <w:pPr>
        <w:pStyle w:val="ListParagraph"/>
        <w:numPr>
          <w:ilvl w:val="0"/>
          <w:numId w:val="6"/>
        </w:numPr>
      </w:pPr>
      <w:r w:rsidRPr="00606B89">
        <w:t>Element and attribute names have been refactored for consistency.</w:t>
      </w:r>
    </w:p>
    <w:p w14:paraId="7F0A6406" w14:textId="77777777" w:rsidR="00DE7936" w:rsidRDefault="00DE7936" w:rsidP="00DE7936"/>
    <w:p w14:paraId="3EEB4001" w14:textId="322A57E8" w:rsidR="006C6076" w:rsidRDefault="00DE7936" w:rsidP="006C6076">
      <w:r>
        <w:br w:type="page"/>
      </w:r>
    </w:p>
    <w:p w14:paraId="620342E6" w14:textId="77777777" w:rsidR="006C6076" w:rsidRPr="006C6076" w:rsidRDefault="006C6076" w:rsidP="006C6076"/>
    <w:p w14:paraId="1D7B3DC5" w14:textId="62EEEE6F" w:rsidR="006C6076" w:rsidRDefault="006C6076" w:rsidP="00DE7936">
      <w:pPr>
        <w:pStyle w:val="Heading1"/>
      </w:pPr>
      <w:r>
        <w:t>schemas and sub-schemas</w:t>
      </w:r>
    </w:p>
    <w:p w14:paraId="033DFDC8" w14:textId="77777777" w:rsidR="006C6076" w:rsidRDefault="006C6076" w:rsidP="006C6076">
      <w:pPr>
        <w:pStyle w:val="Heading2"/>
      </w:pPr>
      <w:r>
        <w:t>topic area refactoring</w:t>
      </w:r>
    </w:p>
    <w:p w14:paraId="37808099" w14:textId="235D8352" w:rsidR="006C6076" w:rsidRDefault="00BF0A3A" w:rsidP="006C6076">
      <w:r>
        <w:t xml:space="preserve">Version 2.x of the </w:t>
      </w:r>
      <w:r w:rsidR="00E53106">
        <w:t xml:space="preserve">recommended practice adds </w:t>
      </w:r>
      <w:r>
        <w:t>higher-level</w:t>
      </w:r>
      <w:r w:rsidR="00E53106">
        <w:t xml:space="preserve"> granularity in key areas, </w:t>
      </w:r>
      <w:r w:rsidR="006C6076">
        <w:t>such as content subst</w:t>
      </w:r>
      <w:r w:rsidR="00E53106">
        <w:t>itution, playout modeling, etc</w:t>
      </w:r>
      <w:r w:rsidR="006C6076">
        <w:t xml:space="preserve">.  </w:t>
      </w:r>
      <w:r w:rsidR="00E53106">
        <w:t xml:space="preserve">To facilitate </w:t>
      </w:r>
      <w:r w:rsidR="00C21704">
        <w:t>adoption</w:t>
      </w:r>
      <w:r w:rsidR="00E53106">
        <w:t xml:space="preserve"> and </w:t>
      </w:r>
      <w:r w:rsidR="00C21704">
        <w:t>re-use</w:t>
      </w:r>
      <w:r w:rsidR="00E53106">
        <w:t>, this RP has</w:t>
      </w:r>
      <w:r w:rsidR="00C21704">
        <w:t xml:space="preserve"> </w:t>
      </w:r>
      <w:r w:rsidR="00E53106">
        <w:t>been</w:t>
      </w:r>
      <w:r w:rsidR="006C6076">
        <w:t xml:space="preserve"> divided into eight (8) sub-schemas that are all imported into </w:t>
      </w:r>
      <w:r w:rsidR="00E53106">
        <w:t>a</w:t>
      </w:r>
      <w:r w:rsidR="006C6076">
        <w:t xml:space="preserve"> primary OATC Metadata schema.  The 8 sub-schemas are:</w:t>
      </w:r>
    </w:p>
    <w:tbl>
      <w:tblPr>
        <w:tblStyle w:val="TableGrid"/>
        <w:tblW w:w="0" w:type="auto"/>
        <w:tblLook w:val="04A0" w:firstRow="1" w:lastRow="0" w:firstColumn="1" w:lastColumn="0" w:noHBand="0" w:noVBand="1"/>
      </w:tblPr>
      <w:tblGrid>
        <w:gridCol w:w="2542"/>
        <w:gridCol w:w="4297"/>
        <w:gridCol w:w="2017"/>
      </w:tblGrid>
      <w:tr w:rsidR="006C6076" w:rsidRPr="005E66B2" w14:paraId="0F4AA6B4" w14:textId="77777777" w:rsidTr="00B712EC">
        <w:tc>
          <w:tcPr>
            <w:tcW w:w="2278" w:type="dxa"/>
            <w:tcBorders>
              <w:bottom w:val="single" w:sz="4" w:space="0" w:color="auto"/>
            </w:tcBorders>
            <w:shd w:val="clear" w:color="auto" w:fill="E0E0E0"/>
          </w:tcPr>
          <w:p w14:paraId="57D22C12" w14:textId="77777777" w:rsidR="006C6076" w:rsidRPr="005E66B2" w:rsidRDefault="006C6076" w:rsidP="006C6076">
            <w:pPr>
              <w:rPr>
                <w:b/>
              </w:rPr>
            </w:pPr>
            <w:r w:rsidRPr="005E66B2">
              <w:rPr>
                <w:b/>
              </w:rPr>
              <w:t>Schema</w:t>
            </w:r>
          </w:p>
        </w:tc>
        <w:tc>
          <w:tcPr>
            <w:tcW w:w="4220" w:type="dxa"/>
            <w:tcBorders>
              <w:bottom w:val="single" w:sz="4" w:space="0" w:color="auto"/>
            </w:tcBorders>
            <w:shd w:val="clear" w:color="auto" w:fill="E0E0E0"/>
          </w:tcPr>
          <w:p w14:paraId="34F19B1C" w14:textId="77777777" w:rsidR="006C6076" w:rsidRPr="005E66B2" w:rsidRDefault="006C6076" w:rsidP="006C6076">
            <w:pPr>
              <w:rPr>
                <w:b/>
              </w:rPr>
            </w:pPr>
            <w:r w:rsidRPr="005E66B2">
              <w:rPr>
                <w:b/>
              </w:rPr>
              <w:t>Namespace</w:t>
            </w:r>
          </w:p>
        </w:tc>
        <w:tc>
          <w:tcPr>
            <w:tcW w:w="2358" w:type="dxa"/>
            <w:tcBorders>
              <w:bottom w:val="single" w:sz="4" w:space="0" w:color="auto"/>
            </w:tcBorders>
            <w:shd w:val="clear" w:color="auto" w:fill="E0E0E0"/>
          </w:tcPr>
          <w:p w14:paraId="33D86294" w14:textId="77777777" w:rsidR="006C6076" w:rsidRPr="005E66B2" w:rsidRDefault="006C6076" w:rsidP="006C6076">
            <w:pPr>
              <w:rPr>
                <w:b/>
              </w:rPr>
            </w:pPr>
            <w:r w:rsidRPr="005E66B2">
              <w:rPr>
                <w:b/>
              </w:rPr>
              <w:t>Domain</w:t>
            </w:r>
          </w:p>
        </w:tc>
      </w:tr>
      <w:tr w:rsidR="00B078E8" w14:paraId="66C1ADC7" w14:textId="77777777" w:rsidTr="00B712EC">
        <w:tc>
          <w:tcPr>
            <w:tcW w:w="2278" w:type="dxa"/>
            <w:shd w:val="clear" w:color="auto" w:fill="FFFFFF"/>
          </w:tcPr>
          <w:p w14:paraId="2181D362" w14:textId="694462B5" w:rsidR="00B078E8" w:rsidRDefault="00B078E8" w:rsidP="006C6076">
            <w:proofErr w:type="gramStart"/>
            <w:r>
              <w:t>oatc</w:t>
            </w:r>
            <w:proofErr w:type="gramEnd"/>
            <w:r>
              <w:t>_metadatafeed_2_0.xsd</w:t>
            </w:r>
          </w:p>
        </w:tc>
        <w:tc>
          <w:tcPr>
            <w:tcW w:w="4220" w:type="dxa"/>
            <w:shd w:val="clear" w:color="auto" w:fill="FFFFFF"/>
          </w:tcPr>
          <w:p w14:paraId="0C970942" w14:textId="6605ED92" w:rsidR="00B078E8" w:rsidRPr="001242E3" w:rsidRDefault="00CC2F46" w:rsidP="006C6076">
            <w:pPr>
              <w:rPr>
                <w:rFonts w:ascii="Courier New" w:hAnsi="Courier New" w:cs="Courier New"/>
              </w:rPr>
            </w:pPr>
            <w:proofErr w:type="gramStart"/>
            <w:r>
              <w:rPr>
                <w:rFonts w:ascii="Courier New" w:hAnsi="Courier New" w:cs="Courier New"/>
              </w:rPr>
              <w:t>u</w:t>
            </w:r>
            <w:r w:rsidR="00B078E8">
              <w:rPr>
                <w:rFonts w:ascii="Courier New" w:hAnsi="Courier New" w:cs="Courier New"/>
              </w:rPr>
              <w:t>rn:oatc:feed:xsd:metadatafeed:2.0</w:t>
            </w:r>
            <w:proofErr w:type="gramEnd"/>
          </w:p>
        </w:tc>
        <w:tc>
          <w:tcPr>
            <w:tcW w:w="2358" w:type="dxa"/>
            <w:shd w:val="clear" w:color="auto" w:fill="FFFFFF"/>
          </w:tcPr>
          <w:p w14:paraId="194AD45D" w14:textId="0C77E929" w:rsidR="00B078E8" w:rsidRDefault="00CC2F46" w:rsidP="006C6076">
            <w:r>
              <w:t>The refactored primary schema</w:t>
            </w:r>
          </w:p>
        </w:tc>
      </w:tr>
      <w:tr w:rsidR="006C6076" w14:paraId="6EE0D054" w14:textId="77777777" w:rsidTr="006C6076">
        <w:tc>
          <w:tcPr>
            <w:tcW w:w="2278" w:type="dxa"/>
          </w:tcPr>
          <w:p w14:paraId="3DEA0030" w14:textId="77777777" w:rsidR="006C6076" w:rsidRDefault="006C6076" w:rsidP="006C6076">
            <w:proofErr w:type="gramStart"/>
            <w:r>
              <w:t>oatc</w:t>
            </w:r>
            <w:proofErr w:type="gramEnd"/>
            <w:r>
              <w:t>_genre_1_0.xsd</w:t>
            </w:r>
          </w:p>
        </w:tc>
        <w:tc>
          <w:tcPr>
            <w:tcW w:w="4220" w:type="dxa"/>
          </w:tcPr>
          <w:p w14:paraId="5515FF23" w14:textId="77777777" w:rsidR="006C6076" w:rsidRPr="001242E3" w:rsidRDefault="006C6076" w:rsidP="006C6076">
            <w:pPr>
              <w:rPr>
                <w:rFonts w:ascii="Courier New" w:hAnsi="Courier New" w:cs="Courier New"/>
              </w:rPr>
            </w:pPr>
            <w:r w:rsidRPr="001242E3">
              <w:rPr>
                <w:rFonts w:ascii="Courier New" w:hAnsi="Courier New" w:cs="Courier New"/>
              </w:rPr>
              <w:t>urn:oatc:feed:xsd:genre:1.0</w:t>
            </w:r>
          </w:p>
        </w:tc>
        <w:tc>
          <w:tcPr>
            <w:tcW w:w="2358" w:type="dxa"/>
          </w:tcPr>
          <w:p w14:paraId="47E9C96A" w14:textId="77777777" w:rsidR="006C6076" w:rsidRDefault="006C6076" w:rsidP="006C6076">
            <w:r>
              <w:t>Standard genre information from multiple authorities</w:t>
            </w:r>
          </w:p>
        </w:tc>
      </w:tr>
      <w:tr w:rsidR="006C6076" w14:paraId="2B6CF5D6" w14:textId="77777777" w:rsidTr="006C6076">
        <w:tc>
          <w:tcPr>
            <w:tcW w:w="2278" w:type="dxa"/>
          </w:tcPr>
          <w:p w14:paraId="41A52B24" w14:textId="77777777" w:rsidR="006C6076" w:rsidRDefault="006C6076" w:rsidP="006C6076">
            <w:r>
              <w:t>oatc_network_1_0.xsd</w:t>
            </w:r>
          </w:p>
        </w:tc>
        <w:tc>
          <w:tcPr>
            <w:tcW w:w="4220" w:type="dxa"/>
          </w:tcPr>
          <w:p w14:paraId="7874CB08" w14:textId="77777777" w:rsidR="006C6076" w:rsidRPr="001242E3" w:rsidRDefault="006C6076" w:rsidP="006C6076">
            <w:pPr>
              <w:rPr>
                <w:rFonts w:ascii="Courier New" w:hAnsi="Courier New" w:cs="Courier New"/>
              </w:rPr>
            </w:pPr>
            <w:r w:rsidRPr="001242E3">
              <w:rPr>
                <w:rFonts w:ascii="Courier New" w:hAnsi="Courier New" w:cs="Courier New"/>
              </w:rPr>
              <w:t>urn:oatc:feed:xsd:network:1.0</w:t>
            </w:r>
          </w:p>
        </w:tc>
        <w:tc>
          <w:tcPr>
            <w:tcW w:w="2358" w:type="dxa"/>
          </w:tcPr>
          <w:p w14:paraId="339DF2A2" w14:textId="77777777" w:rsidR="006C6076" w:rsidRDefault="006C6076" w:rsidP="006C6076">
            <w:r>
              <w:t>Network (channel) definition</w:t>
            </w:r>
          </w:p>
          <w:p w14:paraId="4D720D16" w14:textId="77777777" w:rsidR="006C6076" w:rsidRDefault="006C6076" w:rsidP="006C6076"/>
        </w:tc>
      </w:tr>
      <w:tr w:rsidR="006C6076" w14:paraId="6135C858" w14:textId="77777777" w:rsidTr="006C6076">
        <w:tc>
          <w:tcPr>
            <w:tcW w:w="2278" w:type="dxa"/>
          </w:tcPr>
          <w:p w14:paraId="0E1FDB5A" w14:textId="77777777" w:rsidR="006C6076" w:rsidRDefault="006C6076" w:rsidP="006C6076">
            <w:r>
              <w:t>oatc_participant_1_0.xsd</w:t>
            </w:r>
          </w:p>
        </w:tc>
        <w:tc>
          <w:tcPr>
            <w:tcW w:w="4220" w:type="dxa"/>
          </w:tcPr>
          <w:p w14:paraId="772EBF8B" w14:textId="77777777" w:rsidR="006C6076" w:rsidRPr="001242E3" w:rsidRDefault="006C6076" w:rsidP="006C6076">
            <w:pPr>
              <w:rPr>
                <w:rFonts w:ascii="Courier New" w:hAnsi="Courier New" w:cs="Courier New"/>
              </w:rPr>
            </w:pPr>
            <w:r w:rsidRPr="001242E3">
              <w:rPr>
                <w:rFonts w:ascii="Courier New" w:hAnsi="Courier New" w:cs="Courier New"/>
              </w:rPr>
              <w:t>urn:oatc:feed:xsd:participant:1.0</w:t>
            </w:r>
          </w:p>
        </w:tc>
        <w:tc>
          <w:tcPr>
            <w:tcW w:w="2358" w:type="dxa"/>
          </w:tcPr>
          <w:p w14:paraId="57772C02" w14:textId="77777777" w:rsidR="006C6076" w:rsidRDefault="006C6076" w:rsidP="006C6076">
            <w:r>
              <w:t>Stars &amp; Contributors</w:t>
            </w:r>
          </w:p>
          <w:p w14:paraId="11E033F4" w14:textId="77777777" w:rsidR="006C6076" w:rsidRDefault="006C6076" w:rsidP="006C6076"/>
        </w:tc>
      </w:tr>
      <w:tr w:rsidR="006C6076" w14:paraId="6F791389" w14:textId="77777777" w:rsidTr="006C6076">
        <w:tc>
          <w:tcPr>
            <w:tcW w:w="2278" w:type="dxa"/>
          </w:tcPr>
          <w:p w14:paraId="6753B45A" w14:textId="77777777" w:rsidR="006C6076" w:rsidRDefault="006C6076" w:rsidP="006C6076">
            <w:r>
              <w:t>oatc_playerlinks_1_0.xsd</w:t>
            </w:r>
          </w:p>
        </w:tc>
        <w:tc>
          <w:tcPr>
            <w:tcW w:w="4220" w:type="dxa"/>
          </w:tcPr>
          <w:p w14:paraId="113ADF7A" w14:textId="77777777" w:rsidR="006C6076" w:rsidRPr="001242E3" w:rsidRDefault="006C6076" w:rsidP="006C6076">
            <w:pPr>
              <w:rPr>
                <w:rFonts w:ascii="Courier New" w:hAnsi="Courier New" w:cs="Courier New"/>
              </w:rPr>
            </w:pPr>
            <w:r w:rsidRPr="001242E3">
              <w:rPr>
                <w:rFonts w:ascii="Courier New" w:hAnsi="Courier New" w:cs="Courier New"/>
              </w:rPr>
              <w:t>urn:oatc:feed:xsd:playerlinks:1.0</w:t>
            </w:r>
          </w:p>
        </w:tc>
        <w:tc>
          <w:tcPr>
            <w:tcW w:w="2358" w:type="dxa"/>
          </w:tcPr>
          <w:p w14:paraId="1A9C0BB0" w14:textId="77777777" w:rsidR="006C6076" w:rsidRDefault="006C6076" w:rsidP="006C6076">
            <w:r>
              <w:t>Rich description of deep-linking and player URLs</w:t>
            </w:r>
          </w:p>
        </w:tc>
      </w:tr>
      <w:tr w:rsidR="006C6076" w14:paraId="1C8805AA" w14:textId="77777777" w:rsidTr="006C6076">
        <w:tc>
          <w:tcPr>
            <w:tcW w:w="2278" w:type="dxa"/>
          </w:tcPr>
          <w:p w14:paraId="12EF5C3E" w14:textId="77777777" w:rsidR="006C6076" w:rsidRDefault="006C6076" w:rsidP="006C6076">
            <w:r>
              <w:t>oatc_playout_1_0.xsd</w:t>
            </w:r>
          </w:p>
        </w:tc>
        <w:tc>
          <w:tcPr>
            <w:tcW w:w="4220" w:type="dxa"/>
          </w:tcPr>
          <w:p w14:paraId="03B2788A" w14:textId="77777777" w:rsidR="006C6076" w:rsidRPr="001242E3" w:rsidRDefault="006C6076" w:rsidP="006C6076">
            <w:pPr>
              <w:rPr>
                <w:rFonts w:ascii="Courier New" w:hAnsi="Courier New" w:cs="Courier New"/>
              </w:rPr>
            </w:pPr>
            <w:r w:rsidRPr="001242E3">
              <w:rPr>
                <w:rFonts w:ascii="Courier New" w:hAnsi="Courier New" w:cs="Courier New"/>
              </w:rPr>
              <w:t>urn:oatc:feed:xsd:playout:1.0</w:t>
            </w:r>
          </w:p>
        </w:tc>
        <w:tc>
          <w:tcPr>
            <w:tcW w:w="2358" w:type="dxa"/>
          </w:tcPr>
          <w:p w14:paraId="70C6FA94" w14:textId="77777777" w:rsidR="006C6076" w:rsidRDefault="006C6076" w:rsidP="006C6076">
            <w:r>
              <w:t xml:space="preserve">Rich description of live playout order </w:t>
            </w:r>
          </w:p>
        </w:tc>
      </w:tr>
      <w:tr w:rsidR="006C6076" w14:paraId="59655069" w14:textId="77777777" w:rsidTr="006C6076">
        <w:tc>
          <w:tcPr>
            <w:tcW w:w="2278" w:type="dxa"/>
          </w:tcPr>
          <w:p w14:paraId="294E1503" w14:textId="77777777" w:rsidR="006C6076" w:rsidRDefault="006C6076" w:rsidP="006C6076">
            <w:r>
              <w:t>oatc_rating_1_0.xsd</w:t>
            </w:r>
          </w:p>
        </w:tc>
        <w:tc>
          <w:tcPr>
            <w:tcW w:w="4220" w:type="dxa"/>
          </w:tcPr>
          <w:p w14:paraId="3388EE28" w14:textId="77777777" w:rsidR="006C6076" w:rsidRPr="001242E3" w:rsidRDefault="006C6076" w:rsidP="006C6076">
            <w:pPr>
              <w:rPr>
                <w:rFonts w:ascii="Courier New" w:hAnsi="Courier New" w:cs="Courier New"/>
              </w:rPr>
            </w:pPr>
            <w:r w:rsidRPr="001242E3">
              <w:rPr>
                <w:rFonts w:ascii="Courier New" w:hAnsi="Courier New" w:cs="Courier New"/>
              </w:rPr>
              <w:t>urn:oatc:feed:xsd:rating:1.0</w:t>
            </w:r>
          </w:p>
        </w:tc>
        <w:tc>
          <w:tcPr>
            <w:tcW w:w="2358" w:type="dxa"/>
          </w:tcPr>
          <w:p w14:paraId="272534BF" w14:textId="77777777" w:rsidR="006C6076" w:rsidRDefault="006C6076" w:rsidP="006C6076">
            <w:r>
              <w:t>Standard rating information from multiple authorities</w:t>
            </w:r>
          </w:p>
        </w:tc>
      </w:tr>
      <w:tr w:rsidR="006C6076" w14:paraId="2B67E4F4" w14:textId="77777777" w:rsidTr="006C6076">
        <w:tc>
          <w:tcPr>
            <w:tcW w:w="2278" w:type="dxa"/>
          </w:tcPr>
          <w:p w14:paraId="1ECAC1DC" w14:textId="77777777" w:rsidR="006C6076" w:rsidRDefault="006C6076" w:rsidP="006C6076">
            <w:r>
              <w:t>oatc_restriction_1_0.xsd</w:t>
            </w:r>
          </w:p>
        </w:tc>
        <w:tc>
          <w:tcPr>
            <w:tcW w:w="4220" w:type="dxa"/>
          </w:tcPr>
          <w:p w14:paraId="637BD61C" w14:textId="77777777" w:rsidR="006C6076" w:rsidRPr="001242E3" w:rsidRDefault="006C6076" w:rsidP="006C6076">
            <w:pPr>
              <w:rPr>
                <w:rFonts w:ascii="Courier New" w:hAnsi="Courier New" w:cs="Courier New"/>
              </w:rPr>
            </w:pPr>
            <w:r w:rsidRPr="001242E3">
              <w:rPr>
                <w:rFonts w:ascii="Courier New" w:hAnsi="Courier New" w:cs="Courier New"/>
              </w:rPr>
              <w:t>urn:oatc:feed:xsd:restriction:1.0</w:t>
            </w:r>
          </w:p>
        </w:tc>
        <w:tc>
          <w:tcPr>
            <w:tcW w:w="2358" w:type="dxa"/>
          </w:tcPr>
          <w:p w14:paraId="20D1CB10" w14:textId="77777777" w:rsidR="006C6076" w:rsidRDefault="006C6076" w:rsidP="006C6076">
            <w:r>
              <w:t>Restrictions and content replacement</w:t>
            </w:r>
          </w:p>
        </w:tc>
      </w:tr>
      <w:tr w:rsidR="006C6076" w14:paraId="6723B4B3" w14:textId="77777777" w:rsidTr="006C6076">
        <w:tc>
          <w:tcPr>
            <w:tcW w:w="2278" w:type="dxa"/>
          </w:tcPr>
          <w:p w14:paraId="4BC72AB3" w14:textId="77777777" w:rsidR="006C6076" w:rsidRDefault="006C6076" w:rsidP="006C6076">
            <w:r>
              <w:t>oatc_title_1_0.xsd</w:t>
            </w:r>
          </w:p>
        </w:tc>
        <w:tc>
          <w:tcPr>
            <w:tcW w:w="4220" w:type="dxa"/>
          </w:tcPr>
          <w:p w14:paraId="32BDE880" w14:textId="77777777" w:rsidR="006C6076" w:rsidRPr="001242E3" w:rsidRDefault="006C6076" w:rsidP="006C6076">
            <w:pPr>
              <w:rPr>
                <w:rFonts w:ascii="Courier New" w:hAnsi="Courier New" w:cs="Courier New"/>
              </w:rPr>
            </w:pPr>
            <w:r w:rsidRPr="001242E3">
              <w:rPr>
                <w:rFonts w:ascii="Courier New" w:hAnsi="Courier New" w:cs="Courier New"/>
              </w:rPr>
              <w:t>urn:oatc:feed:xsd:title:1.0</w:t>
            </w:r>
          </w:p>
        </w:tc>
        <w:tc>
          <w:tcPr>
            <w:tcW w:w="2358" w:type="dxa"/>
          </w:tcPr>
          <w:p w14:paraId="3A8D3750" w14:textId="77777777" w:rsidR="006C6076" w:rsidRDefault="006C6076" w:rsidP="006C6076">
            <w:r>
              <w:t>Title Metadata</w:t>
            </w:r>
          </w:p>
          <w:p w14:paraId="568FD679" w14:textId="77777777" w:rsidR="006C6076" w:rsidRDefault="006C6076" w:rsidP="006C6076"/>
        </w:tc>
      </w:tr>
    </w:tbl>
    <w:p w14:paraId="1BFD63EB" w14:textId="6FC8E82E" w:rsidR="006C6076" w:rsidRPr="006C6076" w:rsidRDefault="00705551" w:rsidP="006C6076">
      <w:r>
        <w:t>This modular approach</w:t>
      </w:r>
      <w:r w:rsidR="006C6076">
        <w:t xml:space="preserve"> allows each sub-schema to evolve independently of the primary metadata specification. </w:t>
      </w:r>
      <w:r w:rsidR="00067159">
        <w:t xml:space="preserve">Furthermore, </w:t>
      </w:r>
      <w:r>
        <w:t>these sub-schemas</w:t>
      </w:r>
      <w:r w:rsidR="00DB6706">
        <w:t xml:space="preserve"> may be used in conjunction with other standards</w:t>
      </w:r>
      <w:r w:rsidR="007220BE">
        <w:t xml:space="preserve">. </w:t>
      </w:r>
      <w:r w:rsidR="00DB6706">
        <w:t xml:space="preserve"> </w:t>
      </w:r>
      <w:r w:rsidR="007220BE">
        <w:t>S</w:t>
      </w:r>
      <w:r w:rsidR="00DB6706">
        <w:t xml:space="preserve">ub-schemas from other standards may be incorporated into future versions of </w:t>
      </w:r>
      <w:r w:rsidR="007220BE">
        <w:t>this</w:t>
      </w:r>
      <w:r w:rsidR="00DB6706">
        <w:t xml:space="preserve"> R</w:t>
      </w:r>
      <w:r w:rsidR="004D524A">
        <w:t xml:space="preserve">P. </w:t>
      </w:r>
      <w:r w:rsidR="006C6076">
        <w:t xml:space="preserve"> </w:t>
      </w:r>
      <w:r w:rsidR="00E53106">
        <w:t>For the remainder of this document, items in a sub-schema are discussed using their declared namespace prefix.</w:t>
      </w:r>
      <w:r w:rsidR="00012EE2">
        <w:t xml:space="preserve">  The documentation provided herein is of the primary OATC Metadata schema</w:t>
      </w:r>
      <w:r w:rsidR="001B3C12">
        <w:t xml:space="preserve"> with the other </w:t>
      </w:r>
      <w:r w:rsidR="00694FAE">
        <w:t xml:space="preserve">sub-schemas </w:t>
      </w:r>
      <w:r w:rsidR="001B3C12">
        <w:t xml:space="preserve">included.  </w:t>
      </w:r>
      <w:r w:rsidR="007220BE">
        <w:t>Detailed d</w:t>
      </w:r>
      <w:r w:rsidR="001B3C12">
        <w:t>ocumentation of each individual sub-schema is available separately.</w:t>
      </w:r>
    </w:p>
    <w:p w14:paraId="17AF24B1" w14:textId="01708ED3" w:rsidR="00DE7936" w:rsidRDefault="00DE7936" w:rsidP="00DE7936">
      <w:pPr>
        <w:pStyle w:val="Heading1"/>
      </w:pPr>
      <w:r>
        <w:t>metadata contexts</w:t>
      </w:r>
    </w:p>
    <w:p w14:paraId="2F8FDDD0" w14:textId="48CED0B8" w:rsidR="00DE7936" w:rsidRDefault="00DE7936" w:rsidP="00DE7936">
      <w:r>
        <w:t xml:space="preserve">TV Everywhere content metadata can be delivered in two main contexts: for On-Demand viewing, and for Live </w:t>
      </w:r>
      <w:r w:rsidR="00D265D7">
        <w:t xml:space="preserve">Linear </w:t>
      </w:r>
      <w:r>
        <w:t>viewing</w:t>
      </w:r>
      <w:r w:rsidR="00D265D7">
        <w:t xml:space="preserve">. </w:t>
      </w:r>
      <w:r>
        <w:t>Structurally, metadata feeds for the t</w:t>
      </w:r>
      <w:r w:rsidR="00233A25">
        <w:t xml:space="preserve">wo contexts are quite </w:t>
      </w:r>
      <w:r w:rsidR="00CC2F46">
        <w:t>similar, and differ by only a few properties that are useful in each context.</w:t>
      </w:r>
      <w:r w:rsidR="00233A25">
        <w:t xml:space="preserve">  </w:t>
      </w:r>
      <w:r>
        <w:t xml:space="preserve">For the On-Demand context, the metadata feed contains </w:t>
      </w:r>
      <w:r w:rsidR="00CC2F46">
        <w:t xml:space="preserve">more </w:t>
      </w:r>
      <w:r>
        <w:t xml:space="preserve">information pertaining to </w:t>
      </w:r>
      <w:r w:rsidR="00233A25">
        <w:t xml:space="preserve">content discovery, whereas the Live Streaming context contains </w:t>
      </w:r>
      <w:r w:rsidR="008448CC">
        <w:t xml:space="preserve">more </w:t>
      </w:r>
      <w:r w:rsidR="00233A25">
        <w:t>information pertaining to viewing restrictions and in-band signaling.</w:t>
      </w:r>
      <w:r w:rsidR="004E4026">
        <w:t xml:space="preserve"> The live streaming metadata feed is intended be used as a companion to in-band SCTE-104 and SCTE-35 signaling, providing metadata, restriction, and content replacement rules that do not “fit” within the in-band signaling standards.</w:t>
      </w:r>
    </w:p>
    <w:p w14:paraId="010540E6" w14:textId="7450EF94" w:rsidR="00821AB2" w:rsidRDefault="00CC2F46" w:rsidP="00821AB2">
      <w:pPr>
        <w:pStyle w:val="Heading2"/>
      </w:pPr>
      <w:r>
        <w:t>Feed Structure</w:t>
      </w:r>
    </w:p>
    <w:p w14:paraId="41977200" w14:textId="6C8D939E" w:rsidR="00821AB2" w:rsidRDefault="00821AB2" w:rsidP="00821AB2">
      <w:r>
        <w:t xml:space="preserve">The overall metadata feed is contained within </w:t>
      </w:r>
      <w:r w:rsidR="000630E3">
        <w:t xml:space="preserve">a </w:t>
      </w:r>
      <w:r w:rsidR="000630E3">
        <w:rPr>
          <w:i/>
        </w:rPr>
        <w:t>Feed</w:t>
      </w:r>
      <w:r>
        <w:t xml:space="preserve"> element, which in turn contains </w:t>
      </w:r>
      <w:r w:rsidR="000630E3">
        <w:t xml:space="preserve">a </w:t>
      </w:r>
      <w:r w:rsidR="000630E3">
        <w:rPr>
          <w:i/>
        </w:rPr>
        <w:t>Network</w:t>
      </w:r>
      <w:r>
        <w:t xml:space="preserve"> element and a collection </w:t>
      </w:r>
      <w:r w:rsidR="000630E3">
        <w:t xml:space="preserve">of </w:t>
      </w:r>
      <w:r w:rsidR="000630E3">
        <w:rPr>
          <w:i/>
        </w:rPr>
        <w:t>Item</w:t>
      </w:r>
      <w:r w:rsidR="000630E3">
        <w:t xml:space="preserve"> elements.  Each </w:t>
      </w:r>
      <w:r w:rsidR="000630E3">
        <w:rPr>
          <w:i/>
        </w:rPr>
        <w:t xml:space="preserve">Item </w:t>
      </w:r>
      <w:r>
        <w:t>element includes data describing a single program asset</w:t>
      </w:r>
      <w:r w:rsidR="00883111">
        <w:t>.</w:t>
      </w:r>
    </w:p>
    <w:p w14:paraId="13579FE8" w14:textId="77777777" w:rsidR="00883111" w:rsidRDefault="00CC2F46" w:rsidP="00B712EC">
      <w:pPr>
        <w:spacing w:before="0" w:after="0" w:line="240" w:lineRule="auto"/>
        <w:jc w:val="center"/>
      </w:pPr>
      <w:r>
        <w:rPr>
          <w:noProof/>
        </w:rPr>
        <w:drawing>
          <wp:inline distT="0" distB="0" distL="0" distR="0" wp14:anchorId="5F1E6BDE" wp14:editId="4FDABCC4">
            <wp:extent cx="4406583" cy="2095167"/>
            <wp:effectExtent l="0" t="0" r="0" b="0"/>
            <wp:docPr id="8" name="Picture 8" descr="Macintosh HD:Users:crawforb:Desktop:Screen Shot 2014-06-25 at 10.58.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rawforb:Desktop:Screen Shot 2014-06-25 at 10.58.19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6583" cy="2095167"/>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06EAE58B" w14:textId="77777777" w:rsidR="00883111" w:rsidRDefault="00883111" w:rsidP="00B712EC">
      <w:pPr>
        <w:spacing w:before="0" w:after="0" w:line="240" w:lineRule="auto"/>
        <w:jc w:val="center"/>
      </w:pPr>
    </w:p>
    <w:p w14:paraId="7A54DB4E" w14:textId="47C4005C" w:rsidR="00883111" w:rsidRDefault="00883111" w:rsidP="00883111">
      <w:pPr>
        <w:spacing w:before="0" w:after="0" w:line="240" w:lineRule="auto"/>
      </w:pPr>
      <w:r>
        <w:t>The differentiation between the on-demand and live metadata contexts is made through a single attribute</w:t>
      </w:r>
      <w:r w:rsidR="00D265D7">
        <w:t xml:space="preserve"> of the feed</w:t>
      </w:r>
      <w:r>
        <w:t xml:space="preserve">, </w:t>
      </w:r>
      <w:proofErr w:type="spellStart"/>
      <w:r>
        <w:rPr>
          <w:i/>
        </w:rPr>
        <w:t>DeliveryContext</w:t>
      </w:r>
      <w:proofErr w:type="spellEnd"/>
      <w:r>
        <w:t>:</w:t>
      </w:r>
    </w:p>
    <w:p w14:paraId="1E4F0D4B" w14:textId="77777777" w:rsidR="00883111" w:rsidRDefault="00883111" w:rsidP="00B712EC">
      <w:pPr>
        <w:spacing w:before="0" w:after="0" w:line="240" w:lineRule="auto"/>
        <w:jc w:val="center"/>
      </w:pPr>
      <w:r>
        <w:rPr>
          <w:noProof/>
        </w:rPr>
        <w:drawing>
          <wp:inline distT="0" distB="0" distL="0" distR="0" wp14:anchorId="41B7DFE5" wp14:editId="520B808A">
            <wp:extent cx="3082352" cy="815257"/>
            <wp:effectExtent l="0" t="0" r="0" b="0"/>
            <wp:docPr id="10" name="Picture 10" descr="Macintosh HD:Users:crawforb:Desktop:Screen Shot 2014-06-25 at 11.02.3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rawforb:Desktop:Screen Shot 2014-06-25 at 11.02.38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2352" cy="815257"/>
                    </a:xfrm>
                    <a:prstGeom prst="rect">
                      <a:avLst/>
                    </a:prstGeom>
                    <a:noFill/>
                    <a:ln>
                      <a:noFill/>
                    </a:ln>
                  </pic:spPr>
                </pic:pic>
              </a:graphicData>
            </a:graphic>
          </wp:inline>
        </w:drawing>
      </w:r>
    </w:p>
    <w:p w14:paraId="6013029D" w14:textId="77777777" w:rsidR="00883111" w:rsidRDefault="00883111" w:rsidP="00883111">
      <w:pPr>
        <w:spacing w:before="0" w:after="0" w:line="240" w:lineRule="auto"/>
      </w:pPr>
    </w:p>
    <w:p w14:paraId="7A5E6983" w14:textId="77777777" w:rsidR="00883111" w:rsidRDefault="00883111" w:rsidP="00883111">
      <w:pPr>
        <w:spacing w:before="0" w:after="0" w:line="240" w:lineRule="auto"/>
      </w:pPr>
      <w:r>
        <w:t xml:space="preserve">Valid values for </w:t>
      </w:r>
      <w:proofErr w:type="spellStart"/>
      <w:r>
        <w:rPr>
          <w:i/>
        </w:rPr>
        <w:t>DeliveryContext</w:t>
      </w:r>
      <w:proofErr w:type="spellEnd"/>
      <w:r>
        <w:t xml:space="preserve"> are “</w:t>
      </w:r>
      <w:proofErr w:type="spellStart"/>
      <w:r>
        <w:t>ondemand</w:t>
      </w:r>
      <w:proofErr w:type="spellEnd"/>
      <w:r>
        <w:t>” and “live”.  For each context, there are different attributes that may be appropriate.  The general table of attributes is available below.</w:t>
      </w:r>
    </w:p>
    <w:p w14:paraId="69C28BD2" w14:textId="77777777" w:rsidR="00883111" w:rsidRDefault="00883111" w:rsidP="00883111">
      <w:pPr>
        <w:spacing w:before="0" w:after="0" w:line="240" w:lineRule="auto"/>
      </w:pPr>
    </w:p>
    <w:tbl>
      <w:tblPr>
        <w:tblStyle w:val="TableGrid"/>
        <w:tblW w:w="0" w:type="auto"/>
        <w:tblLook w:val="04A0" w:firstRow="1" w:lastRow="0" w:firstColumn="1" w:lastColumn="0" w:noHBand="0" w:noVBand="1"/>
      </w:tblPr>
      <w:tblGrid>
        <w:gridCol w:w="4428"/>
        <w:gridCol w:w="4428"/>
      </w:tblGrid>
      <w:tr w:rsidR="00883111" w14:paraId="6A3CBE1A" w14:textId="77777777" w:rsidTr="00883111">
        <w:tc>
          <w:tcPr>
            <w:tcW w:w="4428" w:type="dxa"/>
          </w:tcPr>
          <w:p w14:paraId="14AE4563" w14:textId="2CB663CF" w:rsidR="00883111" w:rsidRPr="00883111" w:rsidRDefault="00883111" w:rsidP="00883111">
            <w:proofErr w:type="spellStart"/>
            <w:r>
              <w:rPr>
                <w:i/>
              </w:rPr>
              <w:t>DeliveryContext</w:t>
            </w:r>
            <w:proofErr w:type="spellEnd"/>
            <w:r>
              <w:t xml:space="preserve"> Value</w:t>
            </w:r>
          </w:p>
        </w:tc>
        <w:tc>
          <w:tcPr>
            <w:tcW w:w="4428" w:type="dxa"/>
          </w:tcPr>
          <w:p w14:paraId="7CA893D8" w14:textId="4A67E8FF" w:rsidR="00883111" w:rsidRDefault="00883111" w:rsidP="00883111">
            <w:r>
              <w:t>Attributes Required</w:t>
            </w:r>
          </w:p>
        </w:tc>
      </w:tr>
      <w:tr w:rsidR="00883111" w14:paraId="7000A742" w14:textId="77777777" w:rsidTr="00883111">
        <w:tc>
          <w:tcPr>
            <w:tcW w:w="4428" w:type="dxa"/>
          </w:tcPr>
          <w:p w14:paraId="3755D65E" w14:textId="18DC77EA" w:rsidR="00883111" w:rsidRDefault="00883111" w:rsidP="00883111">
            <w:proofErr w:type="spellStart"/>
            <w:proofErr w:type="gramStart"/>
            <w:r>
              <w:t>ondemand</w:t>
            </w:r>
            <w:proofErr w:type="spellEnd"/>
            <w:proofErr w:type="gramEnd"/>
          </w:p>
        </w:tc>
        <w:tc>
          <w:tcPr>
            <w:tcW w:w="4428" w:type="dxa"/>
          </w:tcPr>
          <w:p w14:paraId="195FB860" w14:textId="77777777" w:rsidR="00883111" w:rsidRDefault="00883111" w:rsidP="00883111">
            <w:r>
              <w:t>Authenticated</w:t>
            </w:r>
          </w:p>
          <w:p w14:paraId="14D26703" w14:textId="77777777" w:rsidR="00883111" w:rsidRDefault="00883111" w:rsidP="00883111">
            <w:r>
              <w:t>Provider</w:t>
            </w:r>
          </w:p>
          <w:p w14:paraId="6D6EBAF4" w14:textId="77777777" w:rsidR="00883111" w:rsidRDefault="00883111" w:rsidP="00883111">
            <w:proofErr w:type="spellStart"/>
            <w:r>
              <w:t>DeliveryContext</w:t>
            </w:r>
            <w:proofErr w:type="spellEnd"/>
          </w:p>
          <w:p w14:paraId="4757FB15" w14:textId="77777777" w:rsidR="00883111" w:rsidRDefault="00883111" w:rsidP="00883111">
            <w:proofErr w:type="spellStart"/>
            <w:r>
              <w:t>TimeStamp</w:t>
            </w:r>
            <w:proofErr w:type="spellEnd"/>
          </w:p>
          <w:p w14:paraId="730DB5B4" w14:textId="0D849F43" w:rsidR="00883111" w:rsidRDefault="00883111" w:rsidP="00883111">
            <w:r>
              <w:t>Status</w:t>
            </w:r>
          </w:p>
        </w:tc>
      </w:tr>
      <w:tr w:rsidR="00883111" w14:paraId="1EA01605" w14:textId="77777777" w:rsidTr="00883111">
        <w:tc>
          <w:tcPr>
            <w:tcW w:w="4428" w:type="dxa"/>
          </w:tcPr>
          <w:p w14:paraId="641D8C54" w14:textId="5AF3BA6A" w:rsidR="00883111" w:rsidRDefault="00883111" w:rsidP="00883111">
            <w:proofErr w:type="gramStart"/>
            <w:r>
              <w:t>live</w:t>
            </w:r>
            <w:proofErr w:type="gramEnd"/>
          </w:p>
        </w:tc>
        <w:tc>
          <w:tcPr>
            <w:tcW w:w="4428" w:type="dxa"/>
          </w:tcPr>
          <w:p w14:paraId="78099A3A" w14:textId="77777777" w:rsidR="00883111" w:rsidRDefault="00883111" w:rsidP="00883111">
            <w:r>
              <w:t>Authenticated</w:t>
            </w:r>
          </w:p>
          <w:p w14:paraId="65413459" w14:textId="77777777" w:rsidR="00883111" w:rsidRDefault="00883111" w:rsidP="00883111">
            <w:r>
              <w:t>Provider</w:t>
            </w:r>
          </w:p>
          <w:p w14:paraId="46A5C9A6" w14:textId="77777777" w:rsidR="00883111" w:rsidRDefault="00883111" w:rsidP="00883111">
            <w:proofErr w:type="spellStart"/>
            <w:r>
              <w:t>DeliveryContext</w:t>
            </w:r>
            <w:proofErr w:type="spellEnd"/>
          </w:p>
          <w:p w14:paraId="63FBB6BE" w14:textId="77777777" w:rsidR="00883111" w:rsidRDefault="00883111" w:rsidP="00883111">
            <w:proofErr w:type="spellStart"/>
            <w:r>
              <w:t>TimeStamp</w:t>
            </w:r>
            <w:proofErr w:type="spellEnd"/>
          </w:p>
          <w:p w14:paraId="3FE30BD7" w14:textId="77777777" w:rsidR="00883111" w:rsidRDefault="00883111" w:rsidP="00883111">
            <w:r>
              <w:t>Start</w:t>
            </w:r>
          </w:p>
          <w:p w14:paraId="26BB59A2" w14:textId="77777777" w:rsidR="00883111" w:rsidRDefault="00883111" w:rsidP="00883111">
            <w:r>
              <w:t>End</w:t>
            </w:r>
          </w:p>
          <w:p w14:paraId="5C9D6E5F" w14:textId="191E10E7" w:rsidR="00883111" w:rsidRDefault="00883111" w:rsidP="00883111">
            <w:r>
              <w:t>Status</w:t>
            </w:r>
          </w:p>
        </w:tc>
      </w:tr>
    </w:tbl>
    <w:p w14:paraId="39C7D04C" w14:textId="77777777" w:rsidR="006F248F" w:rsidRDefault="006F248F" w:rsidP="00883111">
      <w:pPr>
        <w:spacing w:before="0" w:after="0" w:line="240" w:lineRule="auto"/>
      </w:pPr>
    </w:p>
    <w:p w14:paraId="4CBAEF9A" w14:textId="77777777" w:rsidR="005D1D0E" w:rsidRDefault="005D1D0E" w:rsidP="00883111">
      <w:pPr>
        <w:spacing w:before="0" w:after="0" w:line="240" w:lineRule="auto"/>
      </w:pPr>
      <w:r>
        <w:t xml:space="preserve">For both contexts, an </w:t>
      </w:r>
      <w:proofErr w:type="spellStart"/>
      <w:r>
        <w:rPr>
          <w:i/>
        </w:rPr>
        <w:t>oatc-network</w:t>
      </w:r>
      <w:proofErr w:type="gramStart"/>
      <w:r>
        <w:rPr>
          <w:i/>
        </w:rPr>
        <w:t>:Network</w:t>
      </w:r>
      <w:proofErr w:type="spellEnd"/>
      <w:proofErr w:type="gramEnd"/>
      <w:r>
        <w:t xml:space="preserve"> element is required.  The network element identifies the provider of the context described in this feed, and it provides both human-friendly names as well as formal ID information for various authorities:</w:t>
      </w:r>
    </w:p>
    <w:p w14:paraId="05FFFEC9" w14:textId="77777777" w:rsidR="005D1D0E" w:rsidRDefault="005D1D0E" w:rsidP="00883111">
      <w:pPr>
        <w:spacing w:before="0" w:after="0" w:line="240" w:lineRule="auto"/>
      </w:pPr>
      <w:r>
        <w:rPr>
          <w:noProof/>
        </w:rPr>
        <w:drawing>
          <wp:inline distT="0" distB="0" distL="0" distR="0" wp14:anchorId="24A5CE8C" wp14:editId="16EFE537">
            <wp:extent cx="5475605" cy="2296795"/>
            <wp:effectExtent l="0" t="0" r="10795" b="0"/>
            <wp:docPr id="11" name="Picture 11" descr="Macintosh HD:Users:crawforb:Desktop:Screen Shot 2014-06-25 at 11.12.5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crawforb:Desktop:Screen Shot 2014-06-25 at 11.12.53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5605" cy="2296795"/>
                    </a:xfrm>
                    <a:prstGeom prst="rect">
                      <a:avLst/>
                    </a:prstGeom>
                    <a:noFill/>
                    <a:ln>
                      <a:noFill/>
                    </a:ln>
                  </pic:spPr>
                </pic:pic>
              </a:graphicData>
            </a:graphic>
          </wp:inline>
        </w:drawing>
      </w:r>
    </w:p>
    <w:p w14:paraId="0A339F43" w14:textId="77777777" w:rsidR="005D1D0E" w:rsidRDefault="005D1D0E" w:rsidP="00883111">
      <w:pPr>
        <w:spacing w:before="0" w:after="0" w:line="240" w:lineRule="auto"/>
      </w:pPr>
    </w:p>
    <w:p w14:paraId="05CC49E7" w14:textId="77777777" w:rsidR="005D1D0E" w:rsidRDefault="005D1D0E" w:rsidP="00883111">
      <w:pPr>
        <w:spacing w:before="0" w:after="0" w:line="240" w:lineRule="auto"/>
      </w:pPr>
      <w:r>
        <w:t xml:space="preserve">Also contained within the </w:t>
      </w:r>
      <w:r>
        <w:rPr>
          <w:i/>
        </w:rPr>
        <w:t>Feed</w:t>
      </w:r>
      <w:r>
        <w:t xml:space="preserve"> element is a </w:t>
      </w:r>
      <w:proofErr w:type="spellStart"/>
      <w:r>
        <w:rPr>
          <w:i/>
        </w:rPr>
        <w:t>NetworkDefaults</w:t>
      </w:r>
      <w:proofErr w:type="spellEnd"/>
      <w:r>
        <w:t xml:space="preserve"> element that specifies the default behavior for certain slates and SCTE-35 device restrictions</w:t>
      </w:r>
      <w:proofErr w:type="gramStart"/>
      <w:r>
        <w:t>..</w:t>
      </w:r>
      <w:proofErr w:type="gramEnd"/>
    </w:p>
    <w:p w14:paraId="57EA4EDF" w14:textId="77777777" w:rsidR="005D1D0E" w:rsidRDefault="005D1D0E" w:rsidP="00883111">
      <w:pPr>
        <w:spacing w:before="0" w:after="0" w:line="240" w:lineRule="auto"/>
      </w:pPr>
    </w:p>
    <w:p w14:paraId="00B4CA92" w14:textId="77777777" w:rsidR="00404175" w:rsidRDefault="005D1D0E" w:rsidP="00883111">
      <w:pPr>
        <w:spacing w:before="0" w:after="0" w:line="240" w:lineRule="auto"/>
      </w:pPr>
      <w:r>
        <w:t xml:space="preserve">The </w:t>
      </w:r>
      <w:r>
        <w:rPr>
          <w:i/>
        </w:rPr>
        <w:t>Item</w:t>
      </w:r>
      <w:r>
        <w:t xml:space="preserve"> represents a single viewable piece of content.  The </w:t>
      </w:r>
      <w:r>
        <w:rPr>
          <w:i/>
        </w:rPr>
        <w:t>Status</w:t>
      </w:r>
      <w:r>
        <w:t xml:space="preserve">, </w:t>
      </w:r>
      <w:r>
        <w:rPr>
          <w:i/>
        </w:rPr>
        <w:t>Title</w:t>
      </w:r>
      <w:r>
        <w:t xml:space="preserve">, and </w:t>
      </w:r>
      <w:commentRangeStart w:id="0"/>
      <w:proofErr w:type="spellStart"/>
      <w:r>
        <w:rPr>
          <w:i/>
        </w:rPr>
        <w:t>Playout</w:t>
      </w:r>
      <w:proofErr w:type="spellEnd"/>
      <w:r>
        <w:t xml:space="preserve"> </w:t>
      </w:r>
      <w:commentRangeEnd w:id="0"/>
      <w:r w:rsidR="00D265D7">
        <w:rPr>
          <w:rStyle w:val="CommentReference"/>
        </w:rPr>
        <w:commentReference w:id="0"/>
      </w:r>
      <w:r>
        <w:t>child elements are required for items in both delivery contexts.  The other child items (</w:t>
      </w:r>
      <w:r w:rsidR="00404175">
        <w:rPr>
          <w:i/>
        </w:rPr>
        <w:t>Restrictions</w:t>
      </w:r>
      <w:r w:rsidR="00404175">
        <w:t xml:space="preserve">, </w:t>
      </w:r>
      <w:proofErr w:type="spellStart"/>
      <w:r w:rsidR="00404175">
        <w:rPr>
          <w:i/>
        </w:rPr>
        <w:t>PlayerLinks</w:t>
      </w:r>
      <w:proofErr w:type="spellEnd"/>
      <w:r w:rsidR="00404175">
        <w:t xml:space="preserve">, </w:t>
      </w:r>
      <w:r w:rsidR="00404175">
        <w:rPr>
          <w:i/>
        </w:rPr>
        <w:t>Recommended</w:t>
      </w:r>
      <w:r w:rsidR="00404175">
        <w:t xml:space="preserve">, and </w:t>
      </w:r>
      <w:r w:rsidR="00404175">
        <w:rPr>
          <w:i/>
        </w:rPr>
        <w:t>Private</w:t>
      </w:r>
      <w:r w:rsidR="00404175">
        <w:t xml:space="preserve">) may or may not be present depending on the context and the needs of the content provider. </w:t>
      </w:r>
    </w:p>
    <w:p w14:paraId="78BCBAFC" w14:textId="77777777" w:rsidR="00404175" w:rsidRDefault="00404175" w:rsidP="00883111">
      <w:pPr>
        <w:spacing w:before="0" w:after="0" w:line="240" w:lineRule="auto"/>
      </w:pPr>
    </w:p>
    <w:p w14:paraId="7B5E4377" w14:textId="6258D1D9" w:rsidR="00404175" w:rsidRDefault="00404175" w:rsidP="00B712EC">
      <w:pPr>
        <w:spacing w:before="0" w:after="0" w:line="240" w:lineRule="auto"/>
        <w:jc w:val="center"/>
      </w:pPr>
      <w:r>
        <w:rPr>
          <w:noProof/>
        </w:rPr>
        <w:drawing>
          <wp:inline distT="0" distB="0" distL="0" distR="0" wp14:anchorId="775A933F" wp14:editId="5E888D9A">
            <wp:extent cx="4385598" cy="4138930"/>
            <wp:effectExtent l="0" t="0" r="8890" b="1270"/>
            <wp:docPr id="13" name="Picture 13" descr="Macintosh HD:Users:crawforb:Desktop:Screen Shot 2014-06-25 at 11.17.0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crawforb:Desktop:Screen Shot 2014-06-25 at 11.17.07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5598" cy="4138930"/>
                    </a:xfrm>
                    <a:prstGeom prst="rect">
                      <a:avLst/>
                    </a:prstGeom>
                    <a:noFill/>
                    <a:ln>
                      <a:noFill/>
                    </a:ln>
                  </pic:spPr>
                </pic:pic>
              </a:graphicData>
            </a:graphic>
          </wp:inline>
        </w:drawing>
      </w:r>
    </w:p>
    <w:p w14:paraId="37AD4774" w14:textId="77777777" w:rsidR="00404175" w:rsidRDefault="00404175" w:rsidP="00B712EC">
      <w:pPr>
        <w:spacing w:before="0" w:after="0" w:line="240" w:lineRule="auto"/>
        <w:jc w:val="center"/>
      </w:pPr>
    </w:p>
    <w:p w14:paraId="211FA96C" w14:textId="2161EBAE" w:rsidR="00694FAE" w:rsidRPr="006C6076" w:rsidRDefault="00694FAE" w:rsidP="006C6076">
      <w:pPr>
        <w:spacing w:before="0" w:after="0" w:line="240" w:lineRule="auto"/>
      </w:pPr>
    </w:p>
    <w:p w14:paraId="28A7B0B1" w14:textId="443246A0" w:rsidR="00233A25" w:rsidRDefault="00233A25" w:rsidP="00233A25">
      <w:pPr>
        <w:pStyle w:val="Heading1"/>
      </w:pPr>
      <w:r>
        <w:t>metadata feeds</w:t>
      </w:r>
    </w:p>
    <w:p w14:paraId="57CC372C" w14:textId="3FC9654A" w:rsidR="00233A25" w:rsidRDefault="00233A25" w:rsidP="00233A25">
      <w:r>
        <w:t xml:space="preserve">The delivery of TV Everywhere content metadata </w:t>
      </w:r>
      <w:r w:rsidR="008448CC">
        <w:t xml:space="preserve">typically </w:t>
      </w:r>
      <w:r>
        <w:t>occurs in one of two ways:  Static delivery of a metadata “side-car” file alongside audio/video content</w:t>
      </w:r>
      <w:r w:rsidR="008448CC">
        <w:t xml:space="preserve"> or</w:t>
      </w:r>
      <w:r>
        <w:t xml:space="preserve"> delivery of a metadata document via web service (generally referred to as a “metadata feed”).  </w:t>
      </w:r>
    </w:p>
    <w:p w14:paraId="0332D7B3" w14:textId="3C0A19CE" w:rsidR="00233A25" w:rsidRDefault="00233A25" w:rsidP="00233A25">
      <w:r>
        <w:t xml:space="preserve">Under this feed concept </w:t>
      </w:r>
      <w:r w:rsidR="008448CC">
        <w:t>the consumer of the metadata (e.g. a distributor/MVPD)</w:t>
      </w:r>
      <w:r>
        <w:t xml:space="preserve"> would be expected to </w:t>
      </w:r>
      <w:r w:rsidR="008448CC">
        <w:t xml:space="preserve">poll </w:t>
      </w:r>
      <w:r>
        <w:t xml:space="preserve">the web service periodically to learn of newly available content or changes to existing content.  The </w:t>
      </w:r>
      <w:r w:rsidR="008448CC">
        <w:t xml:space="preserve">polling </w:t>
      </w:r>
      <w:r>
        <w:t>rate is subject to agreement between the Provider and the Distributor,</w:t>
      </w:r>
      <w:r w:rsidR="00884C14">
        <w:t xml:space="preserve"> and is likely to differ for on-demand </w:t>
      </w:r>
      <w:proofErr w:type="spellStart"/>
      <w:r w:rsidR="00884C14">
        <w:t>vs</w:t>
      </w:r>
      <w:proofErr w:type="spellEnd"/>
      <w:r w:rsidR="00884C14">
        <w:t xml:space="preserve"> live channel simulcast use cases. </w:t>
      </w:r>
      <w:r>
        <w:t xml:space="preserve"> </w:t>
      </w:r>
      <w:r w:rsidR="00884C14">
        <w:t xml:space="preserve">For on-demand scenarios, </w:t>
      </w:r>
      <w:r>
        <w:t>it is encouraged that the data be refreshed</w:t>
      </w:r>
      <w:r w:rsidR="008448CC">
        <w:t>, at minimum,</w:t>
      </w:r>
      <w:r>
        <w:t xml:space="preserve"> on a two- to four-hour basis in order to facilitate quick and effective content takedowns when such a need arises.</w:t>
      </w:r>
      <w:r w:rsidR="00884C14">
        <w:t xml:space="preserve"> For live simulcast use cases, refresh rates may need to</w:t>
      </w:r>
      <w:r w:rsidR="00DA0582">
        <w:t xml:space="preserve"> be</w:t>
      </w:r>
      <w:r w:rsidR="00884C14">
        <w:t xml:space="preserve"> quite frequent, accommodating late program schedule changes. </w:t>
      </w:r>
      <w:r w:rsidR="008448CC">
        <w:t>I</w:t>
      </w:r>
      <w:r w:rsidR="00884C14">
        <w:t xml:space="preserve">n the live </w:t>
      </w:r>
      <w:r w:rsidR="00694FAE">
        <w:t>scenarios frame</w:t>
      </w:r>
      <w:r w:rsidR="00884C14">
        <w:t>-accurate signaling is in-band in the video signal</w:t>
      </w:r>
      <w:r w:rsidR="00E32035">
        <w:t xml:space="preserve"> thus providing the key timing</w:t>
      </w:r>
      <w:r w:rsidR="00884C14">
        <w:t xml:space="preserve">, with external </w:t>
      </w:r>
      <w:commentRangeStart w:id="1"/>
      <w:proofErr w:type="spellStart"/>
      <w:r w:rsidR="00884C14" w:rsidRPr="00CF1941">
        <w:rPr>
          <w:i/>
        </w:rPr>
        <w:t>AiringIDs</w:t>
      </w:r>
      <w:proofErr w:type="spellEnd"/>
      <w:r w:rsidR="00884C14">
        <w:t xml:space="preserve"> and </w:t>
      </w:r>
      <w:proofErr w:type="spellStart"/>
      <w:r w:rsidR="00884C14" w:rsidRPr="00CF1941">
        <w:rPr>
          <w:i/>
        </w:rPr>
        <w:t>PlayoutIDs</w:t>
      </w:r>
      <w:proofErr w:type="spellEnd"/>
      <w:r w:rsidR="00884C14">
        <w:t xml:space="preserve"> </w:t>
      </w:r>
      <w:commentRangeEnd w:id="1"/>
      <w:r w:rsidR="00DA0582">
        <w:rPr>
          <w:rStyle w:val="CommentReference"/>
        </w:rPr>
        <w:commentReference w:id="1"/>
      </w:r>
      <w:r w:rsidR="00884C14">
        <w:t>that can be referenced in the metadata feed for additional data.</w:t>
      </w:r>
    </w:p>
    <w:p w14:paraId="6780AB4E" w14:textId="1EEEA3C4" w:rsidR="00233A25" w:rsidRDefault="00F618E0" w:rsidP="00233A25">
      <w:r>
        <w:t>For on-demand scenarios, a</w:t>
      </w:r>
      <w:r w:rsidR="00233A25">
        <w:t xml:space="preserve"> metadata feed describes all of the distributable content available to a </w:t>
      </w:r>
      <w:r w:rsidR="00E32035">
        <w:t xml:space="preserve">given </w:t>
      </w:r>
      <w:r w:rsidR="00233A25">
        <w:t>distributor at the time of the request, and</w:t>
      </w:r>
      <w:r w:rsidR="00DA0582">
        <w:t>/or</w:t>
      </w:r>
      <w:r w:rsidR="00233A25">
        <w:t xml:space="preserve"> for a pre-determined window afterwards.  For example, a Provider may stipulate that the feed includes all content scheduled to become</w:t>
      </w:r>
      <w:r w:rsidR="00E32035">
        <w:t xml:space="preserve"> </w:t>
      </w:r>
      <w:r w:rsidR="00233A25">
        <w:t>available at any time during the following eight hours.  The actual time at which the content becomes visible to consumers is driven by data within the feed itself.</w:t>
      </w:r>
    </w:p>
    <w:p w14:paraId="0F2C1D1E" w14:textId="546C0F7B" w:rsidR="00821AB2" w:rsidRDefault="00821AB2" w:rsidP="00233A25">
      <w:r>
        <w:t>Data for a given Item may change from one update to the next, so Distributors are expected to parse the entire feed and apply changes to their own data stores as such changes occur.  To assist with this process, each metadata feed contains a time stamp that indicates when the data was sent.  This time stamp is an ever-increasing value useful for comparison.</w:t>
      </w:r>
    </w:p>
    <w:p w14:paraId="5D43645E" w14:textId="431E1B7C" w:rsidR="00CF1941" w:rsidRDefault="00821AB2" w:rsidP="00233A25">
      <w:r>
        <w:t>The metadata feed is presented in all cases as an XML document</w:t>
      </w:r>
      <w:r w:rsidR="004E04C7">
        <w:t>.</w:t>
      </w:r>
    </w:p>
    <w:p w14:paraId="589903EA" w14:textId="102474DF" w:rsidR="00AF53E3" w:rsidRDefault="00AF53E3" w:rsidP="00AF53E3">
      <w:pPr>
        <w:pStyle w:val="Heading1"/>
      </w:pPr>
      <w:r>
        <w:t>playout description</w:t>
      </w:r>
    </w:p>
    <w:p w14:paraId="70565D09" w14:textId="25004A9A" w:rsidR="00404175" w:rsidRPr="00404175" w:rsidRDefault="00404175" w:rsidP="00AF53E3">
      <w:r>
        <w:t xml:space="preserve">The </w:t>
      </w:r>
      <w:proofErr w:type="spellStart"/>
      <w:r>
        <w:rPr>
          <w:i/>
        </w:rPr>
        <w:t>oatc-play</w:t>
      </w:r>
      <w:proofErr w:type="gramStart"/>
      <w:r>
        <w:rPr>
          <w:i/>
        </w:rPr>
        <w:t>:Playout</w:t>
      </w:r>
      <w:proofErr w:type="spellEnd"/>
      <w:proofErr w:type="gramEnd"/>
      <w:r>
        <w:t xml:space="preserve"> element describes the content of this particular item and should be interpreted relative to the delivery context.  For example, in the on-demand delivery context, the </w:t>
      </w:r>
      <w:proofErr w:type="spellStart"/>
      <w:r>
        <w:rPr>
          <w:i/>
        </w:rPr>
        <w:t>Playout</w:t>
      </w:r>
      <w:proofErr w:type="spellEnd"/>
      <w:r>
        <w:t xml:space="preserve"> contains </w:t>
      </w:r>
      <w:proofErr w:type="spellStart"/>
      <w:r>
        <w:rPr>
          <w:i/>
        </w:rPr>
        <w:t>PlayoutItems</w:t>
      </w:r>
      <w:proofErr w:type="spellEnd"/>
      <w:r>
        <w:t xml:space="preserve"> that are representative of content segments (and the video assets that a segment is comprised of) and ad breaks. </w:t>
      </w:r>
    </w:p>
    <w:p w14:paraId="1A0556C8" w14:textId="2117D448" w:rsidR="00AF53E3" w:rsidRDefault="00AF53E3" w:rsidP="00AF53E3">
      <w:r>
        <w:t>One can think of a</w:t>
      </w:r>
      <w:r w:rsidR="00404175">
        <w:t>n</w:t>
      </w:r>
      <w:r>
        <w:t xml:space="preserve"> </w:t>
      </w:r>
      <w:r w:rsidRPr="00B712EC">
        <w:rPr>
          <w:i/>
        </w:rPr>
        <w:t>Item</w:t>
      </w:r>
      <w:r>
        <w:t xml:space="preserve"> as having a “timeline”.  </w:t>
      </w:r>
      <w:r w:rsidR="000F3EAA">
        <w:t xml:space="preserve">Stacking together one or more </w:t>
      </w:r>
      <w:proofErr w:type="spellStart"/>
      <w:r w:rsidR="00404175">
        <w:rPr>
          <w:i/>
        </w:rPr>
        <w:t>PlayoutItem</w:t>
      </w:r>
      <w:proofErr w:type="spellEnd"/>
      <w:r w:rsidR="00404175">
        <w:t xml:space="preserve"> </w:t>
      </w:r>
      <w:r w:rsidR="000F3EAA">
        <w:t>elements form</w:t>
      </w:r>
      <w:r w:rsidR="004E04C7">
        <w:t>s</w:t>
      </w:r>
      <w:r w:rsidR="000F3EAA">
        <w:t xml:space="preserve"> an end-to-end content item</w:t>
      </w:r>
      <w:r w:rsidR="004E04C7">
        <w:t>; the entire “stack” constitutes</w:t>
      </w:r>
      <w:r w:rsidR="000F3EAA">
        <w:t xml:space="preserve"> the</w:t>
      </w:r>
      <w:r w:rsidR="004E04C7">
        <w:t xml:space="preserve"> complete</w:t>
      </w:r>
      <w:r w:rsidR="000F3EAA">
        <w:t xml:space="preserve"> content on that timeline</w:t>
      </w:r>
      <w:r>
        <w:t>.  A thre</w:t>
      </w:r>
      <w:r w:rsidR="000F3EAA">
        <w:t>e-segment program might consist</w:t>
      </w:r>
      <w:r>
        <w:t xml:space="preserve"> of three </w:t>
      </w:r>
      <w:proofErr w:type="spellStart"/>
      <w:r w:rsidR="00404175">
        <w:rPr>
          <w:i/>
        </w:rPr>
        <w:t>PlayoutItem</w:t>
      </w:r>
      <w:r w:rsidR="00404175">
        <w:t>s</w:t>
      </w:r>
      <w:proofErr w:type="spellEnd"/>
      <w:r w:rsidR="00404175">
        <w:t xml:space="preserve"> of type “segment”,</w:t>
      </w:r>
      <w:r>
        <w:t xml:space="preserve"> each with associated </w:t>
      </w:r>
      <w:proofErr w:type="spellStart"/>
      <w:r w:rsidR="00404175">
        <w:rPr>
          <w:i/>
        </w:rPr>
        <w:t>PlayoutItem</w:t>
      </w:r>
      <w:r w:rsidR="00404175">
        <w:t>s</w:t>
      </w:r>
      <w:proofErr w:type="spellEnd"/>
      <w:r w:rsidR="00404175">
        <w:t xml:space="preserve"> of type “</w:t>
      </w:r>
      <w:proofErr w:type="spellStart"/>
      <w:r w:rsidR="00404175">
        <w:t>vodAsset</w:t>
      </w:r>
      <w:proofErr w:type="spellEnd"/>
      <w:r w:rsidR="00404175">
        <w:t xml:space="preserve">”. </w:t>
      </w:r>
      <w:r w:rsidR="00DA0582">
        <w:t xml:space="preserve">Furthermore, </w:t>
      </w:r>
      <w:proofErr w:type="spellStart"/>
      <w:r w:rsidR="00DA0582" w:rsidRPr="00341516">
        <w:rPr>
          <w:i/>
        </w:rPr>
        <w:t>PlayoutItems</w:t>
      </w:r>
      <w:proofErr w:type="spellEnd"/>
      <w:r w:rsidR="00DA0582">
        <w:t xml:space="preserve"> can be nested, enabling representation of ad </w:t>
      </w:r>
      <w:proofErr w:type="spellStart"/>
      <w:r w:rsidR="00DA0582">
        <w:t>ad</w:t>
      </w:r>
      <w:proofErr w:type="spellEnd"/>
      <w:r w:rsidR="00DA0582">
        <w:t xml:space="preserve"> break (pod) and its individual elements. </w:t>
      </w:r>
    </w:p>
    <w:p w14:paraId="75A7E26E" w14:textId="2E219946" w:rsidR="00AF53E3" w:rsidRDefault="00AF53E3" w:rsidP="00AF53E3">
      <w:r>
        <w:t xml:space="preserve">A </w:t>
      </w:r>
      <w:proofErr w:type="spellStart"/>
      <w:r w:rsidR="00404175" w:rsidRPr="00B712EC">
        <w:rPr>
          <w:i/>
        </w:rPr>
        <w:t>PlayoutItem</w:t>
      </w:r>
      <w:proofErr w:type="spellEnd"/>
      <w:r w:rsidR="00404175">
        <w:t xml:space="preserve"> </w:t>
      </w:r>
      <w:r>
        <w:t xml:space="preserve">has a start time and an end time.  There should never be overlap between two or more segment descriptors.  When a </w:t>
      </w:r>
      <w:proofErr w:type="spellStart"/>
      <w:r w:rsidR="00404175">
        <w:rPr>
          <w:i/>
        </w:rPr>
        <w:t>PlayoutItem</w:t>
      </w:r>
      <w:proofErr w:type="spellEnd"/>
      <w:r w:rsidR="00404175">
        <w:rPr>
          <w:i/>
        </w:rPr>
        <w:t xml:space="preserve"> </w:t>
      </w:r>
      <w:r w:rsidR="00404175">
        <w:t xml:space="preserve">of type </w:t>
      </w:r>
      <w:proofErr w:type="spellStart"/>
      <w:r w:rsidR="00404175">
        <w:rPr>
          <w:i/>
        </w:rPr>
        <w:t>vodAsset</w:t>
      </w:r>
      <w:proofErr w:type="spellEnd"/>
      <w:r w:rsidR="00404175">
        <w:t xml:space="preserve"> </w:t>
      </w:r>
      <w:r>
        <w:t>is a</w:t>
      </w:r>
      <w:r w:rsidR="00404175">
        <w:t xml:space="preserve"> chil</w:t>
      </w:r>
      <w:r w:rsidR="00DA0582">
        <w:t>d</w:t>
      </w:r>
      <w:r w:rsidR="00404175">
        <w:t xml:space="preserve"> of </w:t>
      </w:r>
      <w:r>
        <w:t xml:space="preserve">a </w:t>
      </w:r>
      <w:proofErr w:type="spellStart"/>
      <w:r w:rsidR="00404175">
        <w:rPr>
          <w:i/>
        </w:rPr>
        <w:t>PlayoutItem</w:t>
      </w:r>
      <w:proofErr w:type="spellEnd"/>
      <w:r w:rsidR="00404175">
        <w:rPr>
          <w:i/>
        </w:rPr>
        <w:t xml:space="preserve"> </w:t>
      </w:r>
      <w:r w:rsidR="00404175">
        <w:t xml:space="preserve">of type </w:t>
      </w:r>
      <w:r w:rsidR="00404175">
        <w:rPr>
          <w:i/>
        </w:rPr>
        <w:t>segment</w:t>
      </w:r>
      <w:r>
        <w:t>, it may</w:t>
      </w:r>
      <w:r w:rsidR="00322AFA">
        <w:t xml:space="preserve">, in certain cases, </w:t>
      </w:r>
      <w:r>
        <w:t xml:space="preserve">be necessary to ignore some leading content in the video file.  This offset can be specified with the </w:t>
      </w:r>
      <w:r>
        <w:rPr>
          <w:i/>
        </w:rPr>
        <w:t xml:space="preserve">start </w:t>
      </w:r>
      <w:r>
        <w:t xml:space="preserve">attribute </w:t>
      </w:r>
      <w:r w:rsidR="00BE209C">
        <w:t xml:space="preserve">on the </w:t>
      </w:r>
      <w:r w:rsidR="00404175">
        <w:t xml:space="preserve">type </w:t>
      </w:r>
      <w:proofErr w:type="spellStart"/>
      <w:r w:rsidR="00404175">
        <w:rPr>
          <w:i/>
        </w:rPr>
        <w:t>vodAsset</w:t>
      </w:r>
      <w:proofErr w:type="spellEnd"/>
      <w:r w:rsidR="00404175">
        <w:rPr>
          <w:i/>
        </w:rPr>
        <w:t xml:space="preserve"> </w:t>
      </w:r>
      <w:r w:rsidR="00BE209C">
        <w:t>element.  Thus, the timeline for a typical half-hour show might be 22 minutes long, with the first five minutes coming from one file, the next 11 minutes from another, and the final 8 minutes from yet another.  Or, the same show could be specified as coming from a single file that contains all three segments with, perhaps, black video between them.  When the timeline is constructed the program is fully described from start to end.</w:t>
      </w:r>
    </w:p>
    <w:p w14:paraId="424E12B3" w14:textId="54341F41" w:rsidR="00582B5B" w:rsidRDefault="00404175" w:rsidP="00233A25">
      <w:proofErr w:type="spellStart"/>
      <w:r>
        <w:rPr>
          <w:i/>
        </w:rPr>
        <w:t>PlayoutItem</w:t>
      </w:r>
      <w:r>
        <w:t>s</w:t>
      </w:r>
      <w:proofErr w:type="spellEnd"/>
      <w:r>
        <w:t xml:space="preserve"> of type </w:t>
      </w:r>
      <w:r>
        <w:rPr>
          <w:i/>
        </w:rPr>
        <w:t>pod</w:t>
      </w:r>
      <w:r>
        <w:t xml:space="preserve"> </w:t>
      </w:r>
      <w:r w:rsidR="00BE209C">
        <w:t xml:space="preserve">may be inserted in a similar fashion.  Each </w:t>
      </w:r>
      <w:r>
        <w:rPr>
          <w:i/>
        </w:rPr>
        <w:t>pod</w:t>
      </w:r>
      <w:r w:rsidR="0032528A">
        <w:t xml:space="preserve"> element</w:t>
      </w:r>
      <w:r>
        <w:t xml:space="preserve"> </w:t>
      </w:r>
      <w:r w:rsidR="00BE209C">
        <w:t>has a defined start time that references the overall program timeline.  Thus, a</w:t>
      </w:r>
      <w:r w:rsidR="0032528A">
        <w:t xml:space="preserve"> break </w:t>
      </w:r>
      <w:r w:rsidR="00BE209C">
        <w:t>can be scheduled to begin at 5 minutes and end just a second later.  Note that there can be any length of content dynamically inserted into the space defined by the</w:t>
      </w:r>
      <w:r w:rsidR="0032528A">
        <w:t xml:space="preserve"> </w:t>
      </w:r>
      <w:proofErr w:type="spellStart"/>
      <w:r w:rsidR="0032528A">
        <w:rPr>
          <w:i/>
        </w:rPr>
        <w:t>PlayoutItem</w:t>
      </w:r>
      <w:proofErr w:type="spellEnd"/>
      <w:r w:rsidR="00BE209C">
        <w:t xml:space="preserve">-- the </w:t>
      </w:r>
      <w:proofErr w:type="gramStart"/>
      <w:r w:rsidR="00BE209C">
        <w:t>duration is NOT defined by the content segments themselves</w:t>
      </w:r>
      <w:proofErr w:type="gramEnd"/>
      <w:r w:rsidR="00BE209C">
        <w:t xml:space="preserve">.  The </w:t>
      </w:r>
      <w:r w:rsidR="0032528A">
        <w:t xml:space="preserve">break </w:t>
      </w:r>
      <w:r w:rsidR="00BE209C">
        <w:t>defines the “hole” that is cut into the program to be filled with some other video upon playback.</w:t>
      </w:r>
    </w:p>
    <w:p w14:paraId="0522A2B9" w14:textId="6E9FDBF3" w:rsidR="00BE209C" w:rsidRDefault="0032528A" w:rsidP="00B712EC">
      <w:pPr>
        <w:ind w:firstLine="40"/>
        <w:rPr>
          <w:rFonts w:ascii="Courier New" w:hAnsi="Courier New" w:cs="Courier New"/>
          <w:sz w:val="16"/>
          <w:szCs w:val="16"/>
        </w:rPr>
      </w:pPr>
      <w:r w:rsidRPr="00B712EC">
        <w:rPr>
          <w:rFonts w:ascii="Courier New" w:hAnsi="Courier New" w:cs="Courier New"/>
          <w:color w:val="000096"/>
          <w:sz w:val="16"/>
          <w:szCs w:val="16"/>
        </w:rPr>
        <w:t>&lt;</w:t>
      </w:r>
      <w:proofErr w:type="spellStart"/>
      <w:proofErr w:type="gramStart"/>
      <w:r w:rsidRPr="00B712EC">
        <w:rPr>
          <w:rFonts w:ascii="Courier New" w:hAnsi="Courier New" w:cs="Courier New"/>
          <w:color w:val="000096"/>
          <w:sz w:val="16"/>
          <w:szCs w:val="16"/>
        </w:rPr>
        <w:t>oatc</w:t>
      </w:r>
      <w:proofErr w:type="gramEnd"/>
      <w:r w:rsidRPr="00B712EC">
        <w:rPr>
          <w:rFonts w:ascii="Courier New" w:hAnsi="Courier New" w:cs="Courier New"/>
          <w:color w:val="000096"/>
          <w:sz w:val="16"/>
          <w:szCs w:val="16"/>
        </w:rPr>
        <w:t>-playout:Playout</w:t>
      </w:r>
      <w:proofErr w:type="spellEnd"/>
      <w:r w:rsidRPr="00B712EC">
        <w:rPr>
          <w:rFonts w:ascii="Courier New" w:hAnsi="Courier New" w:cs="Courier New"/>
          <w:color w:val="000096"/>
          <w:sz w:val="16"/>
          <w:szCs w:val="16"/>
        </w:rPr>
        <w:t>&gt;</w:t>
      </w:r>
      <w:r w:rsidRPr="00B712EC">
        <w:rPr>
          <w:rFonts w:ascii="Courier New" w:hAnsi="Courier New" w:cs="Courier New"/>
          <w:color w:val="000000"/>
          <w:sz w:val="16"/>
          <w:szCs w:val="16"/>
        </w:rPr>
        <w:br/>
        <w:t xml:space="preserve">            </w:t>
      </w:r>
      <w:r w:rsidRPr="00B712EC">
        <w:rPr>
          <w:rFonts w:ascii="Courier New" w:hAnsi="Courier New" w:cs="Courier New"/>
          <w:color w:val="000096"/>
          <w:sz w:val="16"/>
          <w:szCs w:val="16"/>
        </w:rPr>
        <w:t>&lt;</w:t>
      </w:r>
      <w:proofErr w:type="spellStart"/>
      <w:r w:rsidRPr="00B712EC">
        <w:rPr>
          <w:rFonts w:ascii="Courier New" w:hAnsi="Courier New" w:cs="Courier New"/>
          <w:color w:val="000096"/>
          <w:sz w:val="16"/>
          <w:szCs w:val="16"/>
        </w:rPr>
        <w:t>oatc-playout:PlayoutItem</w:t>
      </w:r>
      <w:proofErr w:type="spellEnd"/>
      <w:r w:rsidRPr="00B712EC">
        <w:rPr>
          <w:rFonts w:ascii="Courier New" w:hAnsi="Courier New" w:cs="Courier New"/>
          <w:color w:val="F5844C"/>
          <w:sz w:val="16"/>
          <w:szCs w:val="16"/>
        </w:rPr>
        <w:t xml:space="preserve"> </w:t>
      </w:r>
      <w:proofErr w:type="spellStart"/>
      <w:r w:rsidRPr="00B712EC">
        <w:rPr>
          <w:rFonts w:ascii="Courier New" w:hAnsi="Courier New" w:cs="Courier New"/>
          <w:color w:val="F5844C"/>
          <w:sz w:val="16"/>
          <w:szCs w:val="16"/>
        </w:rPr>
        <w:t>seq</w:t>
      </w:r>
      <w:proofErr w:type="spellEnd"/>
      <w:r w:rsidRPr="00B712EC">
        <w:rPr>
          <w:rFonts w:ascii="Courier New" w:hAnsi="Courier New" w:cs="Courier New"/>
          <w:color w:val="FF8040"/>
          <w:sz w:val="16"/>
          <w:szCs w:val="16"/>
        </w:rPr>
        <w:t>=</w:t>
      </w:r>
      <w:r w:rsidRPr="00B712EC">
        <w:rPr>
          <w:rFonts w:ascii="Courier New" w:hAnsi="Courier New" w:cs="Courier New"/>
          <w:color w:val="993300"/>
          <w:sz w:val="16"/>
          <w:szCs w:val="16"/>
        </w:rPr>
        <w:t>"0"</w:t>
      </w:r>
      <w:r w:rsidRPr="00B712EC">
        <w:rPr>
          <w:rFonts w:ascii="Courier New" w:hAnsi="Courier New" w:cs="Courier New"/>
          <w:color w:val="F5844C"/>
          <w:sz w:val="16"/>
          <w:szCs w:val="16"/>
        </w:rPr>
        <w:t xml:space="preserve"> </w:t>
      </w:r>
      <w:r w:rsidRPr="00B712EC">
        <w:rPr>
          <w:rFonts w:ascii="Courier New" w:hAnsi="Courier New" w:cs="Courier New"/>
          <w:color w:val="000000"/>
          <w:sz w:val="16"/>
          <w:szCs w:val="16"/>
        </w:rPr>
        <w:br/>
      </w:r>
      <w:r w:rsidRPr="00B712EC">
        <w:rPr>
          <w:rFonts w:ascii="Courier New" w:hAnsi="Courier New" w:cs="Courier New"/>
          <w:color w:val="F5844C"/>
          <w:sz w:val="16"/>
          <w:szCs w:val="16"/>
        </w:rPr>
        <w:t xml:space="preserve">                                      </w:t>
      </w:r>
      <w:proofErr w:type="spellStart"/>
      <w:r w:rsidRPr="00B712EC">
        <w:rPr>
          <w:rFonts w:ascii="Courier New" w:hAnsi="Courier New" w:cs="Courier New"/>
          <w:color w:val="F5844C"/>
          <w:sz w:val="16"/>
          <w:szCs w:val="16"/>
        </w:rPr>
        <w:t>AiringID</w:t>
      </w:r>
      <w:proofErr w:type="spellEnd"/>
      <w:r w:rsidRPr="00B712EC">
        <w:rPr>
          <w:rFonts w:ascii="Courier New" w:hAnsi="Courier New" w:cs="Courier New"/>
          <w:color w:val="FF8040"/>
          <w:sz w:val="16"/>
          <w:szCs w:val="16"/>
        </w:rPr>
        <w:t>=</w:t>
      </w:r>
      <w:r w:rsidRPr="00B712EC">
        <w:rPr>
          <w:rFonts w:ascii="Courier New" w:hAnsi="Courier New" w:cs="Courier New"/>
          <w:color w:val="993300"/>
          <w:sz w:val="16"/>
          <w:szCs w:val="16"/>
        </w:rPr>
        <w:t>"AiringID1"</w:t>
      </w:r>
      <w:r w:rsidRPr="00B712EC">
        <w:rPr>
          <w:rFonts w:ascii="Courier New" w:hAnsi="Courier New" w:cs="Courier New"/>
          <w:color w:val="F5844C"/>
          <w:sz w:val="16"/>
          <w:szCs w:val="16"/>
        </w:rPr>
        <w:t xml:space="preserve"> </w:t>
      </w:r>
      <w:r w:rsidRPr="00B712EC">
        <w:rPr>
          <w:rFonts w:ascii="Courier New" w:hAnsi="Courier New" w:cs="Courier New"/>
          <w:color w:val="000000"/>
          <w:sz w:val="16"/>
          <w:szCs w:val="16"/>
        </w:rPr>
        <w:br/>
      </w:r>
      <w:r w:rsidRPr="00B712EC">
        <w:rPr>
          <w:rFonts w:ascii="Courier New" w:hAnsi="Courier New" w:cs="Courier New"/>
          <w:color w:val="F5844C"/>
          <w:sz w:val="16"/>
          <w:szCs w:val="16"/>
        </w:rPr>
        <w:t xml:space="preserve">                                      </w:t>
      </w:r>
      <w:proofErr w:type="spellStart"/>
      <w:r w:rsidRPr="00B712EC">
        <w:rPr>
          <w:rFonts w:ascii="Courier New" w:hAnsi="Courier New" w:cs="Courier New"/>
          <w:color w:val="F5844C"/>
          <w:sz w:val="16"/>
          <w:szCs w:val="16"/>
        </w:rPr>
        <w:t>ScheduleStartTime</w:t>
      </w:r>
      <w:proofErr w:type="spellEnd"/>
      <w:r w:rsidRPr="00B712EC">
        <w:rPr>
          <w:rFonts w:ascii="Courier New" w:hAnsi="Courier New" w:cs="Courier New"/>
          <w:color w:val="FF8040"/>
          <w:sz w:val="16"/>
          <w:szCs w:val="16"/>
        </w:rPr>
        <w:t>=</w:t>
      </w:r>
      <w:r w:rsidRPr="00B712EC">
        <w:rPr>
          <w:rFonts w:ascii="Courier New" w:hAnsi="Courier New" w:cs="Courier New"/>
          <w:color w:val="993300"/>
          <w:sz w:val="16"/>
          <w:szCs w:val="16"/>
        </w:rPr>
        <w:t>"2014-05-04T18:13:51.0"</w:t>
      </w:r>
      <w:r w:rsidRPr="00B712EC">
        <w:rPr>
          <w:rFonts w:ascii="Courier New" w:hAnsi="Courier New" w:cs="Courier New"/>
          <w:color w:val="F5844C"/>
          <w:sz w:val="16"/>
          <w:szCs w:val="16"/>
        </w:rPr>
        <w:t xml:space="preserve"> </w:t>
      </w:r>
      <w:r w:rsidRPr="00B712EC">
        <w:rPr>
          <w:rFonts w:ascii="Courier New" w:hAnsi="Courier New" w:cs="Courier New"/>
          <w:color w:val="000000"/>
          <w:sz w:val="16"/>
          <w:szCs w:val="16"/>
        </w:rPr>
        <w:br/>
      </w:r>
      <w:r w:rsidRPr="00B712EC">
        <w:rPr>
          <w:rFonts w:ascii="Courier New" w:hAnsi="Courier New" w:cs="Courier New"/>
          <w:color w:val="F5844C"/>
          <w:sz w:val="16"/>
          <w:szCs w:val="16"/>
        </w:rPr>
        <w:t xml:space="preserve">                                      </w:t>
      </w:r>
      <w:proofErr w:type="spellStart"/>
      <w:r w:rsidRPr="00B712EC">
        <w:rPr>
          <w:rFonts w:ascii="Courier New" w:hAnsi="Courier New" w:cs="Courier New"/>
          <w:color w:val="F5844C"/>
          <w:sz w:val="16"/>
          <w:szCs w:val="16"/>
        </w:rPr>
        <w:t>ItemType</w:t>
      </w:r>
      <w:proofErr w:type="spellEnd"/>
      <w:r w:rsidRPr="00B712EC">
        <w:rPr>
          <w:rFonts w:ascii="Courier New" w:hAnsi="Courier New" w:cs="Courier New"/>
          <w:color w:val="FF8040"/>
          <w:sz w:val="16"/>
          <w:szCs w:val="16"/>
        </w:rPr>
        <w:t>=</w:t>
      </w:r>
      <w:r w:rsidRPr="00B712EC">
        <w:rPr>
          <w:rFonts w:ascii="Courier New" w:hAnsi="Courier New" w:cs="Courier New"/>
          <w:color w:val="993300"/>
          <w:sz w:val="16"/>
          <w:szCs w:val="16"/>
        </w:rPr>
        <w:t>"segment"</w:t>
      </w:r>
      <w:r w:rsidRPr="00B712EC">
        <w:rPr>
          <w:rFonts w:ascii="Courier New" w:hAnsi="Courier New" w:cs="Courier New"/>
          <w:color w:val="000096"/>
          <w:sz w:val="16"/>
          <w:szCs w:val="16"/>
        </w:rPr>
        <w:t>&gt;</w:t>
      </w:r>
      <w:r w:rsidRPr="00B712EC">
        <w:rPr>
          <w:rFonts w:ascii="Courier New" w:hAnsi="Courier New" w:cs="Courier New"/>
          <w:color w:val="000000"/>
          <w:sz w:val="16"/>
          <w:szCs w:val="16"/>
        </w:rPr>
        <w:br/>
        <w:t xml:space="preserve">                </w:t>
      </w:r>
      <w:r w:rsidRPr="00B712EC">
        <w:rPr>
          <w:rFonts w:ascii="Courier New" w:hAnsi="Courier New" w:cs="Courier New"/>
          <w:color w:val="000096"/>
          <w:sz w:val="16"/>
          <w:szCs w:val="16"/>
        </w:rPr>
        <w:t>&lt;</w:t>
      </w:r>
      <w:proofErr w:type="spellStart"/>
      <w:r w:rsidRPr="00B712EC">
        <w:rPr>
          <w:rFonts w:ascii="Courier New" w:hAnsi="Courier New" w:cs="Courier New"/>
          <w:color w:val="000096"/>
          <w:sz w:val="16"/>
          <w:szCs w:val="16"/>
        </w:rPr>
        <w:t>oatc-playout:Thumbs</w:t>
      </w:r>
      <w:proofErr w:type="spellEnd"/>
      <w:r w:rsidRPr="00B712EC">
        <w:rPr>
          <w:rFonts w:ascii="Courier New" w:hAnsi="Courier New" w:cs="Courier New"/>
          <w:color w:val="F5844C"/>
          <w:sz w:val="16"/>
          <w:szCs w:val="16"/>
        </w:rPr>
        <w:t xml:space="preserve"> </w:t>
      </w:r>
      <w:proofErr w:type="spellStart"/>
      <w:r w:rsidRPr="00B712EC">
        <w:rPr>
          <w:rFonts w:ascii="Courier New" w:hAnsi="Courier New" w:cs="Courier New"/>
          <w:color w:val="F5844C"/>
          <w:sz w:val="16"/>
          <w:szCs w:val="16"/>
        </w:rPr>
        <w:t>PreferredSet</w:t>
      </w:r>
      <w:proofErr w:type="spellEnd"/>
      <w:r w:rsidRPr="00B712EC">
        <w:rPr>
          <w:rFonts w:ascii="Courier New" w:hAnsi="Courier New" w:cs="Courier New"/>
          <w:color w:val="FF8040"/>
          <w:sz w:val="16"/>
          <w:szCs w:val="16"/>
        </w:rPr>
        <w:t>=</w:t>
      </w:r>
      <w:r w:rsidRPr="00B712EC">
        <w:rPr>
          <w:rFonts w:ascii="Courier New" w:hAnsi="Courier New" w:cs="Courier New"/>
          <w:color w:val="993300"/>
          <w:sz w:val="16"/>
          <w:szCs w:val="16"/>
        </w:rPr>
        <w:t>"</w:t>
      </w:r>
      <w:proofErr w:type="spellStart"/>
      <w:r w:rsidRPr="00B712EC">
        <w:rPr>
          <w:rFonts w:ascii="Courier New" w:hAnsi="Courier New" w:cs="Courier New"/>
          <w:color w:val="993300"/>
          <w:sz w:val="16"/>
          <w:szCs w:val="16"/>
        </w:rPr>
        <w:t>TitleThumbnails</w:t>
      </w:r>
      <w:proofErr w:type="spellEnd"/>
      <w:r w:rsidRPr="00B712EC">
        <w:rPr>
          <w:rFonts w:ascii="Courier New" w:hAnsi="Courier New" w:cs="Courier New"/>
          <w:color w:val="993300"/>
          <w:sz w:val="16"/>
          <w:szCs w:val="16"/>
        </w:rPr>
        <w:t>"</w:t>
      </w:r>
      <w:r w:rsidRPr="00B712EC">
        <w:rPr>
          <w:rFonts w:ascii="Courier New" w:hAnsi="Courier New" w:cs="Courier New"/>
          <w:color w:val="000096"/>
          <w:sz w:val="16"/>
          <w:szCs w:val="16"/>
        </w:rPr>
        <w:t>&gt;</w:t>
      </w:r>
      <w:r w:rsidRPr="00B712EC">
        <w:rPr>
          <w:rFonts w:ascii="Courier New" w:hAnsi="Courier New" w:cs="Courier New"/>
          <w:color w:val="000000"/>
          <w:sz w:val="16"/>
          <w:szCs w:val="16"/>
        </w:rPr>
        <w:br/>
        <w:t xml:space="preserve">                    </w:t>
      </w:r>
      <w:r w:rsidRPr="00B712EC">
        <w:rPr>
          <w:rFonts w:ascii="Courier New" w:hAnsi="Courier New" w:cs="Courier New"/>
          <w:color w:val="000096"/>
          <w:sz w:val="16"/>
          <w:szCs w:val="16"/>
        </w:rPr>
        <w:t>&lt;</w:t>
      </w:r>
      <w:proofErr w:type="spellStart"/>
      <w:r w:rsidRPr="00B712EC">
        <w:rPr>
          <w:rFonts w:ascii="Courier New" w:hAnsi="Courier New" w:cs="Courier New"/>
          <w:color w:val="000096"/>
          <w:sz w:val="16"/>
          <w:szCs w:val="16"/>
        </w:rPr>
        <w:t>oatc-playout:ThumbSet</w:t>
      </w:r>
      <w:proofErr w:type="spellEnd"/>
      <w:r w:rsidRPr="00B712EC">
        <w:rPr>
          <w:rFonts w:ascii="Courier New" w:hAnsi="Courier New" w:cs="Courier New"/>
          <w:color w:val="F5844C"/>
          <w:sz w:val="16"/>
          <w:szCs w:val="16"/>
        </w:rPr>
        <w:t xml:space="preserve"> Name</w:t>
      </w:r>
      <w:r w:rsidRPr="00B712EC">
        <w:rPr>
          <w:rFonts w:ascii="Courier New" w:hAnsi="Courier New" w:cs="Courier New"/>
          <w:color w:val="FF8040"/>
          <w:sz w:val="16"/>
          <w:szCs w:val="16"/>
        </w:rPr>
        <w:t>=</w:t>
      </w:r>
      <w:r w:rsidRPr="00B712EC">
        <w:rPr>
          <w:rFonts w:ascii="Courier New" w:hAnsi="Courier New" w:cs="Courier New"/>
          <w:color w:val="993300"/>
          <w:sz w:val="16"/>
          <w:szCs w:val="16"/>
        </w:rPr>
        <w:t>"</w:t>
      </w:r>
      <w:proofErr w:type="spellStart"/>
      <w:r w:rsidRPr="00B712EC">
        <w:rPr>
          <w:rFonts w:ascii="Courier New" w:hAnsi="Courier New" w:cs="Courier New"/>
          <w:color w:val="993300"/>
          <w:sz w:val="16"/>
          <w:szCs w:val="16"/>
        </w:rPr>
        <w:t>TitleThumbnails</w:t>
      </w:r>
      <w:proofErr w:type="spellEnd"/>
      <w:r w:rsidRPr="00B712EC">
        <w:rPr>
          <w:rFonts w:ascii="Courier New" w:hAnsi="Courier New" w:cs="Courier New"/>
          <w:color w:val="993300"/>
          <w:sz w:val="16"/>
          <w:szCs w:val="16"/>
        </w:rPr>
        <w:t>"</w:t>
      </w:r>
      <w:r w:rsidRPr="00B712EC">
        <w:rPr>
          <w:rFonts w:ascii="Courier New" w:hAnsi="Courier New" w:cs="Courier New"/>
          <w:color w:val="000096"/>
          <w:sz w:val="16"/>
          <w:szCs w:val="16"/>
        </w:rPr>
        <w:t>&gt;</w:t>
      </w:r>
      <w:r w:rsidRPr="00B712EC">
        <w:rPr>
          <w:rFonts w:ascii="Courier New" w:hAnsi="Courier New" w:cs="Courier New"/>
          <w:color w:val="000000"/>
          <w:sz w:val="16"/>
          <w:szCs w:val="16"/>
        </w:rPr>
        <w:br/>
        <w:t xml:space="preserve">                        </w:t>
      </w:r>
      <w:r w:rsidRPr="00B712EC">
        <w:rPr>
          <w:rFonts w:ascii="Courier New" w:hAnsi="Courier New" w:cs="Courier New"/>
          <w:color w:val="000096"/>
          <w:sz w:val="16"/>
          <w:szCs w:val="16"/>
        </w:rPr>
        <w:t>&lt;</w:t>
      </w:r>
      <w:proofErr w:type="spellStart"/>
      <w:r w:rsidRPr="00B712EC">
        <w:rPr>
          <w:rFonts w:ascii="Courier New" w:hAnsi="Courier New" w:cs="Courier New"/>
          <w:color w:val="000096"/>
          <w:sz w:val="16"/>
          <w:szCs w:val="16"/>
        </w:rPr>
        <w:t>oatc-playout:AltText</w:t>
      </w:r>
      <w:proofErr w:type="spellEnd"/>
      <w:r w:rsidRPr="00B712EC">
        <w:rPr>
          <w:rFonts w:ascii="Courier New" w:hAnsi="Courier New" w:cs="Courier New"/>
          <w:color w:val="F5844C"/>
          <w:sz w:val="16"/>
          <w:szCs w:val="16"/>
        </w:rPr>
        <w:t xml:space="preserve"> Value</w:t>
      </w:r>
      <w:r w:rsidRPr="00B712EC">
        <w:rPr>
          <w:rFonts w:ascii="Courier New" w:hAnsi="Courier New" w:cs="Courier New"/>
          <w:color w:val="FF8040"/>
          <w:sz w:val="16"/>
          <w:szCs w:val="16"/>
        </w:rPr>
        <w:t>=</w:t>
      </w:r>
      <w:r w:rsidRPr="00B712EC">
        <w:rPr>
          <w:rFonts w:ascii="Courier New" w:hAnsi="Courier New" w:cs="Courier New"/>
          <w:color w:val="993300"/>
          <w:sz w:val="16"/>
          <w:szCs w:val="16"/>
        </w:rPr>
        <w:t>"Main Title Thumbnail Art"</w:t>
      </w:r>
      <w:r w:rsidRPr="00B712EC">
        <w:rPr>
          <w:rFonts w:ascii="Courier New" w:hAnsi="Courier New" w:cs="Courier New"/>
          <w:color w:val="000096"/>
          <w:sz w:val="16"/>
          <w:szCs w:val="16"/>
        </w:rPr>
        <w:t>/&gt;</w:t>
      </w:r>
      <w:r w:rsidRPr="00B712EC">
        <w:rPr>
          <w:rFonts w:ascii="Courier New" w:hAnsi="Courier New" w:cs="Courier New"/>
          <w:color w:val="000000"/>
          <w:sz w:val="16"/>
          <w:szCs w:val="16"/>
        </w:rPr>
        <w:br/>
        <w:t xml:space="preserve">                        </w:t>
      </w:r>
      <w:r w:rsidRPr="00B712EC">
        <w:rPr>
          <w:rFonts w:ascii="Courier New" w:hAnsi="Courier New" w:cs="Courier New"/>
          <w:color w:val="000096"/>
          <w:sz w:val="16"/>
          <w:szCs w:val="16"/>
        </w:rPr>
        <w:t>&lt;</w:t>
      </w:r>
      <w:proofErr w:type="spellStart"/>
      <w:r w:rsidRPr="00B712EC">
        <w:rPr>
          <w:rFonts w:ascii="Courier New" w:hAnsi="Courier New" w:cs="Courier New"/>
          <w:color w:val="000096"/>
          <w:sz w:val="16"/>
          <w:szCs w:val="16"/>
        </w:rPr>
        <w:t>oatc-playout:Thumb</w:t>
      </w:r>
      <w:proofErr w:type="spellEnd"/>
      <w:r w:rsidRPr="00B712EC">
        <w:rPr>
          <w:rFonts w:ascii="Courier New" w:hAnsi="Courier New" w:cs="Courier New"/>
          <w:color w:val="F5844C"/>
          <w:sz w:val="16"/>
          <w:szCs w:val="16"/>
        </w:rPr>
        <w:t xml:space="preserve"> Name</w:t>
      </w:r>
      <w:r w:rsidRPr="00B712EC">
        <w:rPr>
          <w:rFonts w:ascii="Courier New" w:hAnsi="Courier New" w:cs="Courier New"/>
          <w:color w:val="FF8040"/>
          <w:sz w:val="16"/>
          <w:szCs w:val="16"/>
        </w:rPr>
        <w:t>=</w:t>
      </w:r>
      <w:r w:rsidRPr="00B712EC">
        <w:rPr>
          <w:rFonts w:ascii="Courier New" w:hAnsi="Courier New" w:cs="Courier New"/>
          <w:color w:val="993300"/>
          <w:sz w:val="16"/>
          <w:szCs w:val="16"/>
        </w:rPr>
        <w:t>"Main"</w:t>
      </w:r>
      <w:r w:rsidRPr="00B712EC">
        <w:rPr>
          <w:rFonts w:ascii="Courier New" w:hAnsi="Courier New" w:cs="Courier New"/>
          <w:color w:val="F5844C"/>
          <w:sz w:val="16"/>
          <w:szCs w:val="16"/>
        </w:rPr>
        <w:t xml:space="preserve"> </w:t>
      </w:r>
      <w:r w:rsidRPr="00B712EC">
        <w:rPr>
          <w:rFonts w:ascii="Courier New" w:hAnsi="Courier New" w:cs="Courier New"/>
          <w:color w:val="000000"/>
          <w:sz w:val="16"/>
          <w:szCs w:val="16"/>
        </w:rPr>
        <w:br/>
      </w:r>
      <w:r w:rsidRPr="00B712EC">
        <w:rPr>
          <w:rFonts w:ascii="Courier New" w:hAnsi="Courier New" w:cs="Courier New"/>
          <w:color w:val="F5844C"/>
          <w:sz w:val="16"/>
          <w:szCs w:val="16"/>
        </w:rPr>
        <w:t xml:space="preserve">                                            Height</w:t>
      </w:r>
      <w:r w:rsidRPr="00B712EC">
        <w:rPr>
          <w:rFonts w:ascii="Courier New" w:hAnsi="Courier New" w:cs="Courier New"/>
          <w:color w:val="FF8040"/>
          <w:sz w:val="16"/>
          <w:szCs w:val="16"/>
        </w:rPr>
        <w:t>=</w:t>
      </w:r>
      <w:r w:rsidRPr="00B712EC">
        <w:rPr>
          <w:rFonts w:ascii="Courier New" w:hAnsi="Courier New" w:cs="Courier New"/>
          <w:color w:val="993300"/>
          <w:sz w:val="16"/>
          <w:szCs w:val="16"/>
        </w:rPr>
        <w:t>"1024"</w:t>
      </w:r>
      <w:r w:rsidR="006964F3">
        <w:rPr>
          <w:rFonts w:ascii="Courier New" w:hAnsi="Courier New" w:cs="Courier New"/>
          <w:color w:val="F5844C"/>
          <w:sz w:val="16"/>
          <w:szCs w:val="16"/>
        </w:rPr>
        <w:t xml:space="preserve"> </w:t>
      </w:r>
      <w:proofErr w:type="spellStart"/>
      <w:r w:rsidRPr="00B712EC">
        <w:rPr>
          <w:rFonts w:ascii="Courier New" w:hAnsi="Courier New" w:cs="Courier New"/>
          <w:color w:val="F5844C"/>
          <w:sz w:val="16"/>
          <w:szCs w:val="16"/>
        </w:rPr>
        <w:t>ImageURL</w:t>
      </w:r>
      <w:proofErr w:type="spellEnd"/>
      <w:r w:rsidRPr="00B712EC">
        <w:rPr>
          <w:rFonts w:ascii="Courier New" w:hAnsi="Courier New" w:cs="Courier New"/>
          <w:color w:val="FF8040"/>
          <w:sz w:val="16"/>
          <w:szCs w:val="16"/>
        </w:rPr>
        <w:t>=</w:t>
      </w:r>
      <w:r w:rsidRPr="00B712EC">
        <w:rPr>
          <w:rFonts w:ascii="Courier New" w:hAnsi="Courier New" w:cs="Courier New"/>
          <w:color w:val="993300"/>
          <w:sz w:val="16"/>
          <w:szCs w:val="16"/>
        </w:rPr>
        <w:t>"http://www.imdb.com/title/tt1663676/"</w:t>
      </w:r>
      <w:r w:rsidRPr="00B712EC">
        <w:rPr>
          <w:rFonts w:ascii="Courier New" w:hAnsi="Courier New" w:cs="Courier New"/>
          <w:color w:val="000096"/>
          <w:sz w:val="16"/>
          <w:szCs w:val="16"/>
        </w:rPr>
        <w:t>/&gt;</w:t>
      </w:r>
      <w:r w:rsidRPr="00B712EC">
        <w:rPr>
          <w:rFonts w:ascii="Courier New" w:hAnsi="Courier New" w:cs="Courier New"/>
          <w:color w:val="000000"/>
          <w:sz w:val="16"/>
          <w:szCs w:val="16"/>
        </w:rPr>
        <w:br/>
        <w:t xml:space="preserve">                    </w:t>
      </w:r>
      <w:r w:rsidRPr="00B712EC">
        <w:rPr>
          <w:rFonts w:ascii="Courier New" w:hAnsi="Courier New" w:cs="Courier New"/>
          <w:color w:val="000096"/>
          <w:sz w:val="16"/>
          <w:szCs w:val="16"/>
        </w:rPr>
        <w:t>&lt;/</w:t>
      </w:r>
      <w:proofErr w:type="spellStart"/>
      <w:r w:rsidRPr="00B712EC">
        <w:rPr>
          <w:rFonts w:ascii="Courier New" w:hAnsi="Courier New" w:cs="Courier New"/>
          <w:color w:val="000096"/>
          <w:sz w:val="16"/>
          <w:szCs w:val="16"/>
        </w:rPr>
        <w:t>oatc-playout:ThumbSet</w:t>
      </w:r>
      <w:proofErr w:type="spellEnd"/>
      <w:r w:rsidRPr="00B712EC">
        <w:rPr>
          <w:rFonts w:ascii="Courier New" w:hAnsi="Courier New" w:cs="Courier New"/>
          <w:color w:val="000096"/>
          <w:sz w:val="16"/>
          <w:szCs w:val="16"/>
        </w:rPr>
        <w:t>&gt;</w:t>
      </w:r>
      <w:r w:rsidRPr="00B712EC">
        <w:rPr>
          <w:rFonts w:ascii="Courier New" w:hAnsi="Courier New" w:cs="Courier New"/>
          <w:color w:val="000000"/>
          <w:sz w:val="16"/>
          <w:szCs w:val="16"/>
        </w:rPr>
        <w:br/>
        <w:t xml:space="preserve">                </w:t>
      </w:r>
      <w:r w:rsidRPr="00B712EC">
        <w:rPr>
          <w:rFonts w:ascii="Courier New" w:hAnsi="Courier New" w:cs="Courier New"/>
          <w:color w:val="000096"/>
          <w:sz w:val="16"/>
          <w:szCs w:val="16"/>
        </w:rPr>
        <w:t>&lt;/</w:t>
      </w:r>
      <w:proofErr w:type="spellStart"/>
      <w:r w:rsidRPr="00B712EC">
        <w:rPr>
          <w:rFonts w:ascii="Courier New" w:hAnsi="Courier New" w:cs="Courier New"/>
          <w:color w:val="000096"/>
          <w:sz w:val="16"/>
          <w:szCs w:val="16"/>
        </w:rPr>
        <w:t>oatc-playout:Thumbs</w:t>
      </w:r>
      <w:proofErr w:type="spellEnd"/>
      <w:r w:rsidRPr="00B712EC">
        <w:rPr>
          <w:rFonts w:ascii="Courier New" w:hAnsi="Courier New" w:cs="Courier New"/>
          <w:color w:val="000096"/>
          <w:sz w:val="16"/>
          <w:szCs w:val="16"/>
        </w:rPr>
        <w:t>&gt;</w:t>
      </w:r>
      <w:r w:rsidRPr="00B712EC">
        <w:rPr>
          <w:rFonts w:ascii="Courier New" w:hAnsi="Courier New" w:cs="Courier New"/>
          <w:color w:val="000000"/>
          <w:sz w:val="16"/>
          <w:szCs w:val="16"/>
        </w:rPr>
        <w:br/>
        <w:t xml:space="preserve">                </w:t>
      </w:r>
      <w:r w:rsidRPr="00B712EC">
        <w:rPr>
          <w:rFonts w:ascii="Courier New" w:hAnsi="Courier New" w:cs="Courier New"/>
          <w:color w:val="000096"/>
          <w:sz w:val="16"/>
          <w:szCs w:val="16"/>
        </w:rPr>
        <w:t>&lt;</w:t>
      </w:r>
      <w:proofErr w:type="spellStart"/>
      <w:r w:rsidRPr="00B712EC">
        <w:rPr>
          <w:rFonts w:ascii="Courier New" w:hAnsi="Courier New" w:cs="Courier New"/>
          <w:color w:val="000096"/>
          <w:sz w:val="16"/>
          <w:szCs w:val="16"/>
        </w:rPr>
        <w:t>oatc-playout:PlayoutItem</w:t>
      </w:r>
      <w:proofErr w:type="spellEnd"/>
      <w:r w:rsidRPr="00B712EC">
        <w:rPr>
          <w:rFonts w:ascii="Courier New" w:hAnsi="Courier New" w:cs="Courier New"/>
          <w:color w:val="F5844C"/>
          <w:sz w:val="16"/>
          <w:szCs w:val="16"/>
        </w:rPr>
        <w:t xml:space="preserve"> </w:t>
      </w:r>
      <w:proofErr w:type="spellStart"/>
      <w:r w:rsidRPr="00B712EC">
        <w:rPr>
          <w:rFonts w:ascii="Courier New" w:hAnsi="Courier New" w:cs="Courier New"/>
          <w:color w:val="F5844C"/>
          <w:sz w:val="16"/>
          <w:szCs w:val="16"/>
        </w:rPr>
        <w:t>seq</w:t>
      </w:r>
      <w:proofErr w:type="spellEnd"/>
      <w:r w:rsidRPr="00B712EC">
        <w:rPr>
          <w:rFonts w:ascii="Courier New" w:hAnsi="Courier New" w:cs="Courier New"/>
          <w:color w:val="FF8040"/>
          <w:sz w:val="16"/>
          <w:szCs w:val="16"/>
        </w:rPr>
        <w:t>=</w:t>
      </w:r>
      <w:r w:rsidRPr="00B712EC">
        <w:rPr>
          <w:rFonts w:ascii="Courier New" w:hAnsi="Courier New" w:cs="Courier New"/>
          <w:color w:val="993300"/>
          <w:sz w:val="16"/>
          <w:szCs w:val="16"/>
        </w:rPr>
        <w:t>"0"</w:t>
      </w:r>
      <w:r w:rsidRPr="00B712EC">
        <w:rPr>
          <w:rFonts w:ascii="Courier New" w:hAnsi="Courier New" w:cs="Courier New"/>
          <w:color w:val="F5844C"/>
          <w:sz w:val="16"/>
          <w:szCs w:val="16"/>
        </w:rPr>
        <w:t xml:space="preserve"> </w:t>
      </w:r>
      <w:r w:rsidRPr="00B712EC">
        <w:rPr>
          <w:rFonts w:ascii="Courier New" w:hAnsi="Courier New" w:cs="Courier New"/>
          <w:color w:val="000000"/>
          <w:sz w:val="16"/>
          <w:szCs w:val="16"/>
        </w:rPr>
        <w:br/>
      </w:r>
      <w:r w:rsidRPr="00B712EC">
        <w:rPr>
          <w:rFonts w:ascii="Courier New" w:hAnsi="Courier New" w:cs="Courier New"/>
          <w:color w:val="F5844C"/>
          <w:sz w:val="16"/>
          <w:szCs w:val="16"/>
        </w:rPr>
        <w:t xml:space="preserve">                                          </w:t>
      </w:r>
      <w:proofErr w:type="spellStart"/>
      <w:r w:rsidRPr="00B712EC">
        <w:rPr>
          <w:rFonts w:ascii="Courier New" w:hAnsi="Courier New" w:cs="Courier New"/>
          <w:color w:val="F5844C"/>
          <w:sz w:val="16"/>
          <w:szCs w:val="16"/>
        </w:rPr>
        <w:t>AiringID</w:t>
      </w:r>
      <w:proofErr w:type="spellEnd"/>
      <w:r w:rsidRPr="00B712EC">
        <w:rPr>
          <w:rFonts w:ascii="Courier New" w:hAnsi="Courier New" w:cs="Courier New"/>
          <w:color w:val="FF8040"/>
          <w:sz w:val="16"/>
          <w:szCs w:val="16"/>
        </w:rPr>
        <w:t>=</w:t>
      </w:r>
      <w:r w:rsidRPr="00B712EC">
        <w:rPr>
          <w:rFonts w:ascii="Courier New" w:hAnsi="Courier New" w:cs="Courier New"/>
          <w:color w:val="993300"/>
          <w:sz w:val="16"/>
          <w:szCs w:val="16"/>
        </w:rPr>
        <w:t>"AiringID1.1"</w:t>
      </w:r>
      <w:r w:rsidRPr="00B712EC">
        <w:rPr>
          <w:rFonts w:ascii="Courier New" w:hAnsi="Courier New" w:cs="Courier New"/>
          <w:color w:val="F5844C"/>
          <w:sz w:val="16"/>
          <w:szCs w:val="16"/>
        </w:rPr>
        <w:t xml:space="preserve"> </w:t>
      </w:r>
      <w:r w:rsidRPr="00B712EC">
        <w:rPr>
          <w:rFonts w:ascii="Courier New" w:hAnsi="Courier New" w:cs="Courier New"/>
          <w:color w:val="000000"/>
          <w:sz w:val="16"/>
          <w:szCs w:val="16"/>
        </w:rPr>
        <w:br/>
      </w:r>
      <w:r w:rsidRPr="00B712EC">
        <w:rPr>
          <w:rFonts w:ascii="Courier New" w:hAnsi="Courier New" w:cs="Courier New"/>
          <w:color w:val="F5844C"/>
          <w:sz w:val="16"/>
          <w:szCs w:val="16"/>
        </w:rPr>
        <w:t xml:space="preserve">                                          </w:t>
      </w:r>
      <w:proofErr w:type="spellStart"/>
      <w:r w:rsidRPr="00B712EC">
        <w:rPr>
          <w:rFonts w:ascii="Courier New" w:hAnsi="Courier New" w:cs="Courier New"/>
          <w:color w:val="F5844C"/>
          <w:sz w:val="16"/>
          <w:szCs w:val="16"/>
        </w:rPr>
        <w:t>ScheduleEndTime</w:t>
      </w:r>
      <w:proofErr w:type="spellEnd"/>
      <w:r w:rsidRPr="00B712EC">
        <w:rPr>
          <w:rFonts w:ascii="Courier New" w:hAnsi="Courier New" w:cs="Courier New"/>
          <w:color w:val="FF8040"/>
          <w:sz w:val="16"/>
          <w:szCs w:val="16"/>
        </w:rPr>
        <w:t>=</w:t>
      </w:r>
      <w:r w:rsidRPr="00B712EC">
        <w:rPr>
          <w:rFonts w:ascii="Courier New" w:hAnsi="Courier New" w:cs="Courier New"/>
          <w:color w:val="993300"/>
          <w:sz w:val="16"/>
          <w:szCs w:val="16"/>
        </w:rPr>
        <w:t>"2014-05-04T18:13:51.0"</w:t>
      </w:r>
      <w:r w:rsidRPr="00B712EC">
        <w:rPr>
          <w:rFonts w:ascii="Courier New" w:hAnsi="Courier New" w:cs="Courier New"/>
          <w:color w:val="000000"/>
          <w:sz w:val="16"/>
          <w:szCs w:val="16"/>
        </w:rPr>
        <w:br/>
      </w:r>
      <w:r w:rsidRPr="00B712EC">
        <w:rPr>
          <w:rFonts w:ascii="Courier New" w:hAnsi="Courier New" w:cs="Courier New"/>
          <w:color w:val="F5844C"/>
          <w:sz w:val="16"/>
          <w:szCs w:val="16"/>
        </w:rPr>
        <w:t xml:space="preserve">                                          </w:t>
      </w:r>
      <w:proofErr w:type="spellStart"/>
      <w:r w:rsidRPr="00B712EC">
        <w:rPr>
          <w:rFonts w:ascii="Courier New" w:hAnsi="Courier New" w:cs="Courier New"/>
          <w:color w:val="F5844C"/>
          <w:sz w:val="16"/>
          <w:szCs w:val="16"/>
        </w:rPr>
        <w:t>ScheduleStartTime</w:t>
      </w:r>
      <w:proofErr w:type="spellEnd"/>
      <w:r w:rsidRPr="00B712EC">
        <w:rPr>
          <w:rFonts w:ascii="Courier New" w:hAnsi="Courier New" w:cs="Courier New"/>
          <w:color w:val="FF8040"/>
          <w:sz w:val="16"/>
          <w:szCs w:val="16"/>
        </w:rPr>
        <w:t>=</w:t>
      </w:r>
      <w:r w:rsidRPr="00B712EC">
        <w:rPr>
          <w:rFonts w:ascii="Courier New" w:hAnsi="Courier New" w:cs="Courier New"/>
          <w:color w:val="993300"/>
          <w:sz w:val="16"/>
          <w:szCs w:val="16"/>
        </w:rPr>
        <w:t>"2014-05-04T18:13:51.0"</w:t>
      </w:r>
      <w:r w:rsidRPr="00B712EC">
        <w:rPr>
          <w:rFonts w:ascii="Courier New" w:hAnsi="Courier New" w:cs="Courier New"/>
          <w:color w:val="000000"/>
          <w:sz w:val="16"/>
          <w:szCs w:val="16"/>
        </w:rPr>
        <w:br/>
      </w:r>
      <w:r w:rsidRPr="00B712EC">
        <w:rPr>
          <w:rFonts w:ascii="Courier New" w:hAnsi="Courier New" w:cs="Courier New"/>
          <w:color w:val="F5844C"/>
          <w:sz w:val="16"/>
          <w:szCs w:val="16"/>
        </w:rPr>
        <w:t xml:space="preserve">                                          </w:t>
      </w:r>
      <w:proofErr w:type="spellStart"/>
      <w:r w:rsidRPr="00B712EC">
        <w:rPr>
          <w:rFonts w:ascii="Courier New" w:hAnsi="Courier New" w:cs="Courier New"/>
          <w:color w:val="F5844C"/>
          <w:sz w:val="16"/>
          <w:szCs w:val="16"/>
        </w:rPr>
        <w:t>ItemType</w:t>
      </w:r>
      <w:proofErr w:type="spellEnd"/>
      <w:r w:rsidRPr="00B712EC">
        <w:rPr>
          <w:rFonts w:ascii="Courier New" w:hAnsi="Courier New" w:cs="Courier New"/>
          <w:color w:val="FF8040"/>
          <w:sz w:val="16"/>
          <w:szCs w:val="16"/>
        </w:rPr>
        <w:t>=</w:t>
      </w:r>
      <w:r w:rsidRPr="00B712EC">
        <w:rPr>
          <w:rFonts w:ascii="Courier New" w:hAnsi="Courier New" w:cs="Courier New"/>
          <w:color w:val="993300"/>
          <w:sz w:val="16"/>
          <w:szCs w:val="16"/>
        </w:rPr>
        <w:t>"</w:t>
      </w:r>
      <w:proofErr w:type="spellStart"/>
      <w:r w:rsidRPr="00B712EC">
        <w:rPr>
          <w:rFonts w:ascii="Courier New" w:hAnsi="Courier New" w:cs="Courier New"/>
          <w:color w:val="993300"/>
          <w:sz w:val="16"/>
          <w:szCs w:val="16"/>
        </w:rPr>
        <w:t>vodAsset</w:t>
      </w:r>
      <w:proofErr w:type="spellEnd"/>
      <w:r w:rsidRPr="00B712EC">
        <w:rPr>
          <w:rFonts w:ascii="Courier New" w:hAnsi="Courier New" w:cs="Courier New"/>
          <w:color w:val="993300"/>
          <w:sz w:val="16"/>
          <w:szCs w:val="16"/>
        </w:rPr>
        <w:t>"</w:t>
      </w:r>
      <w:r w:rsidRPr="00B712EC">
        <w:rPr>
          <w:rFonts w:ascii="Courier New" w:hAnsi="Courier New" w:cs="Courier New"/>
          <w:color w:val="000000"/>
          <w:sz w:val="16"/>
          <w:szCs w:val="16"/>
        </w:rPr>
        <w:br/>
      </w:r>
      <w:r w:rsidRPr="00B712EC">
        <w:rPr>
          <w:rFonts w:ascii="Courier New" w:hAnsi="Courier New" w:cs="Courier New"/>
          <w:color w:val="F5844C"/>
          <w:sz w:val="16"/>
          <w:szCs w:val="16"/>
        </w:rPr>
        <w:t xml:space="preserve">                                          Filename</w:t>
      </w:r>
      <w:r w:rsidRPr="00B712EC">
        <w:rPr>
          <w:rFonts w:ascii="Courier New" w:hAnsi="Courier New" w:cs="Courier New"/>
          <w:color w:val="FF8040"/>
          <w:sz w:val="16"/>
          <w:szCs w:val="16"/>
        </w:rPr>
        <w:t>=</w:t>
      </w:r>
      <w:r w:rsidRPr="00B712EC">
        <w:rPr>
          <w:rFonts w:ascii="Courier New" w:hAnsi="Courier New" w:cs="Courier New"/>
          <w:color w:val="993300"/>
          <w:sz w:val="16"/>
          <w:szCs w:val="16"/>
        </w:rPr>
        <w:t>"somefile.mp4"</w:t>
      </w:r>
      <w:r w:rsidRPr="00B712EC">
        <w:rPr>
          <w:rFonts w:ascii="Courier New" w:hAnsi="Courier New" w:cs="Courier New"/>
          <w:color w:val="000096"/>
          <w:sz w:val="16"/>
          <w:szCs w:val="16"/>
        </w:rPr>
        <w:t>&gt;</w:t>
      </w:r>
      <w:r w:rsidRPr="00B712EC">
        <w:rPr>
          <w:rFonts w:ascii="Courier New" w:hAnsi="Courier New" w:cs="Courier New"/>
          <w:color w:val="000000"/>
          <w:sz w:val="16"/>
          <w:szCs w:val="16"/>
        </w:rPr>
        <w:br/>
        <w:t xml:space="preserve">                    </w:t>
      </w:r>
      <w:r w:rsidRPr="00B712EC">
        <w:rPr>
          <w:rFonts w:ascii="Courier New" w:hAnsi="Courier New" w:cs="Courier New"/>
          <w:color w:val="000000"/>
          <w:sz w:val="16"/>
          <w:szCs w:val="16"/>
        </w:rPr>
        <w:br/>
        <w:t xml:space="preserve">                </w:t>
      </w:r>
      <w:r w:rsidRPr="00B712EC">
        <w:rPr>
          <w:rFonts w:ascii="Courier New" w:hAnsi="Courier New" w:cs="Courier New"/>
          <w:color w:val="000096"/>
          <w:sz w:val="16"/>
          <w:szCs w:val="16"/>
        </w:rPr>
        <w:t>&lt;/</w:t>
      </w:r>
      <w:proofErr w:type="spellStart"/>
      <w:r w:rsidRPr="00B712EC">
        <w:rPr>
          <w:rFonts w:ascii="Courier New" w:hAnsi="Courier New" w:cs="Courier New"/>
          <w:color w:val="000096"/>
          <w:sz w:val="16"/>
          <w:szCs w:val="16"/>
        </w:rPr>
        <w:t>oatc-playout:PlayoutItem</w:t>
      </w:r>
      <w:proofErr w:type="spellEnd"/>
      <w:r w:rsidRPr="00B712EC">
        <w:rPr>
          <w:rFonts w:ascii="Courier New" w:hAnsi="Courier New" w:cs="Courier New"/>
          <w:color w:val="000096"/>
          <w:sz w:val="16"/>
          <w:szCs w:val="16"/>
        </w:rPr>
        <w:t>&gt;</w:t>
      </w:r>
      <w:r w:rsidRPr="00B712EC">
        <w:rPr>
          <w:rFonts w:ascii="Courier New" w:hAnsi="Courier New" w:cs="Courier New"/>
          <w:color w:val="000000"/>
          <w:sz w:val="16"/>
          <w:szCs w:val="16"/>
        </w:rPr>
        <w:br/>
        <w:t xml:space="preserve">            </w:t>
      </w:r>
      <w:r w:rsidRPr="00B712EC">
        <w:rPr>
          <w:rFonts w:ascii="Courier New" w:hAnsi="Courier New" w:cs="Courier New"/>
          <w:color w:val="000096"/>
          <w:sz w:val="16"/>
          <w:szCs w:val="16"/>
        </w:rPr>
        <w:t>&lt;/</w:t>
      </w:r>
      <w:proofErr w:type="spellStart"/>
      <w:r w:rsidRPr="00B712EC">
        <w:rPr>
          <w:rFonts w:ascii="Courier New" w:hAnsi="Courier New" w:cs="Courier New"/>
          <w:color w:val="000096"/>
          <w:sz w:val="16"/>
          <w:szCs w:val="16"/>
        </w:rPr>
        <w:t>oatc-playout:PlayoutItem</w:t>
      </w:r>
      <w:proofErr w:type="spellEnd"/>
      <w:r w:rsidRPr="00B712EC">
        <w:rPr>
          <w:rFonts w:ascii="Courier New" w:hAnsi="Courier New" w:cs="Courier New"/>
          <w:color w:val="000096"/>
          <w:sz w:val="16"/>
          <w:szCs w:val="16"/>
        </w:rPr>
        <w:t>&gt;</w:t>
      </w:r>
      <w:r w:rsidRPr="00B712EC">
        <w:rPr>
          <w:rFonts w:ascii="Courier New" w:hAnsi="Courier New" w:cs="Courier New"/>
          <w:color w:val="000000"/>
          <w:sz w:val="16"/>
          <w:szCs w:val="16"/>
        </w:rPr>
        <w:br/>
        <w:t xml:space="preserve">            </w:t>
      </w:r>
      <w:r w:rsidRPr="00B712EC">
        <w:rPr>
          <w:rFonts w:ascii="Courier New" w:hAnsi="Courier New" w:cs="Courier New"/>
          <w:color w:val="000096"/>
          <w:sz w:val="16"/>
          <w:szCs w:val="16"/>
        </w:rPr>
        <w:t>&lt;</w:t>
      </w:r>
      <w:proofErr w:type="spellStart"/>
      <w:r w:rsidRPr="00B712EC">
        <w:rPr>
          <w:rFonts w:ascii="Courier New" w:hAnsi="Courier New" w:cs="Courier New"/>
          <w:color w:val="000096"/>
          <w:sz w:val="16"/>
          <w:szCs w:val="16"/>
        </w:rPr>
        <w:t>oatc-playout:PlayoutItem</w:t>
      </w:r>
      <w:proofErr w:type="spellEnd"/>
      <w:r w:rsidRPr="00B712EC">
        <w:rPr>
          <w:rFonts w:ascii="Courier New" w:hAnsi="Courier New" w:cs="Courier New"/>
          <w:color w:val="F5844C"/>
          <w:sz w:val="16"/>
          <w:szCs w:val="16"/>
        </w:rPr>
        <w:t xml:space="preserve"> </w:t>
      </w:r>
      <w:proofErr w:type="spellStart"/>
      <w:r w:rsidRPr="00B712EC">
        <w:rPr>
          <w:rFonts w:ascii="Courier New" w:hAnsi="Courier New" w:cs="Courier New"/>
          <w:color w:val="F5844C"/>
          <w:sz w:val="16"/>
          <w:szCs w:val="16"/>
        </w:rPr>
        <w:t>seq</w:t>
      </w:r>
      <w:proofErr w:type="spellEnd"/>
      <w:r w:rsidRPr="00B712EC">
        <w:rPr>
          <w:rFonts w:ascii="Courier New" w:hAnsi="Courier New" w:cs="Courier New"/>
          <w:color w:val="FF8040"/>
          <w:sz w:val="16"/>
          <w:szCs w:val="16"/>
        </w:rPr>
        <w:t>=</w:t>
      </w:r>
      <w:r w:rsidRPr="00B712EC">
        <w:rPr>
          <w:rFonts w:ascii="Courier New" w:hAnsi="Courier New" w:cs="Courier New"/>
          <w:color w:val="993300"/>
          <w:sz w:val="16"/>
          <w:szCs w:val="16"/>
        </w:rPr>
        <w:t>"1"</w:t>
      </w:r>
      <w:r w:rsidRPr="00B712EC">
        <w:rPr>
          <w:rFonts w:ascii="Courier New" w:hAnsi="Courier New" w:cs="Courier New"/>
          <w:color w:val="F5844C"/>
          <w:sz w:val="16"/>
          <w:szCs w:val="16"/>
        </w:rPr>
        <w:t xml:space="preserve"> </w:t>
      </w:r>
      <w:r w:rsidRPr="00B712EC">
        <w:rPr>
          <w:rFonts w:ascii="Courier New" w:hAnsi="Courier New" w:cs="Courier New"/>
          <w:color w:val="000000"/>
          <w:sz w:val="16"/>
          <w:szCs w:val="16"/>
        </w:rPr>
        <w:br/>
      </w:r>
      <w:r w:rsidRPr="00B712EC">
        <w:rPr>
          <w:rFonts w:ascii="Courier New" w:hAnsi="Courier New" w:cs="Courier New"/>
          <w:color w:val="F5844C"/>
          <w:sz w:val="16"/>
          <w:szCs w:val="16"/>
        </w:rPr>
        <w:t xml:space="preserve">                                      </w:t>
      </w:r>
      <w:proofErr w:type="spellStart"/>
      <w:r w:rsidRPr="00B712EC">
        <w:rPr>
          <w:rFonts w:ascii="Courier New" w:hAnsi="Courier New" w:cs="Courier New"/>
          <w:color w:val="F5844C"/>
          <w:sz w:val="16"/>
          <w:szCs w:val="16"/>
        </w:rPr>
        <w:t>AiringID</w:t>
      </w:r>
      <w:proofErr w:type="spellEnd"/>
      <w:r w:rsidRPr="00B712EC">
        <w:rPr>
          <w:rFonts w:ascii="Courier New" w:hAnsi="Courier New" w:cs="Courier New"/>
          <w:color w:val="FF8040"/>
          <w:sz w:val="16"/>
          <w:szCs w:val="16"/>
        </w:rPr>
        <w:t>=</w:t>
      </w:r>
      <w:r w:rsidRPr="00B712EC">
        <w:rPr>
          <w:rFonts w:ascii="Courier New" w:hAnsi="Courier New" w:cs="Courier New"/>
          <w:color w:val="993300"/>
          <w:sz w:val="16"/>
          <w:szCs w:val="16"/>
        </w:rPr>
        <w:t>"AiringID2"</w:t>
      </w:r>
      <w:r w:rsidRPr="00B712EC">
        <w:rPr>
          <w:rFonts w:ascii="Courier New" w:hAnsi="Courier New" w:cs="Courier New"/>
          <w:color w:val="F5844C"/>
          <w:sz w:val="16"/>
          <w:szCs w:val="16"/>
        </w:rPr>
        <w:t xml:space="preserve"> </w:t>
      </w:r>
      <w:r w:rsidRPr="00B712EC">
        <w:rPr>
          <w:rFonts w:ascii="Courier New" w:hAnsi="Courier New" w:cs="Courier New"/>
          <w:color w:val="000000"/>
          <w:sz w:val="16"/>
          <w:szCs w:val="16"/>
        </w:rPr>
        <w:br/>
      </w:r>
      <w:r w:rsidRPr="00B712EC">
        <w:rPr>
          <w:rFonts w:ascii="Courier New" w:hAnsi="Courier New" w:cs="Courier New"/>
          <w:color w:val="F5844C"/>
          <w:sz w:val="16"/>
          <w:szCs w:val="16"/>
        </w:rPr>
        <w:t xml:space="preserve">                                      </w:t>
      </w:r>
      <w:proofErr w:type="spellStart"/>
      <w:r w:rsidRPr="00B712EC">
        <w:rPr>
          <w:rFonts w:ascii="Courier New" w:hAnsi="Courier New" w:cs="Courier New"/>
          <w:color w:val="F5844C"/>
          <w:sz w:val="16"/>
          <w:szCs w:val="16"/>
        </w:rPr>
        <w:t>ScheduleStartTime</w:t>
      </w:r>
      <w:proofErr w:type="spellEnd"/>
      <w:r w:rsidRPr="00B712EC">
        <w:rPr>
          <w:rFonts w:ascii="Courier New" w:hAnsi="Courier New" w:cs="Courier New"/>
          <w:color w:val="FF8040"/>
          <w:sz w:val="16"/>
          <w:szCs w:val="16"/>
        </w:rPr>
        <w:t>=</w:t>
      </w:r>
      <w:r w:rsidRPr="00B712EC">
        <w:rPr>
          <w:rFonts w:ascii="Courier New" w:hAnsi="Courier New" w:cs="Courier New"/>
          <w:color w:val="993300"/>
          <w:sz w:val="16"/>
          <w:szCs w:val="16"/>
        </w:rPr>
        <w:t>"2014-05-04T18:13:51.0"</w:t>
      </w:r>
      <w:r w:rsidRPr="00B712EC">
        <w:rPr>
          <w:rFonts w:ascii="Courier New" w:hAnsi="Courier New" w:cs="Courier New"/>
          <w:color w:val="F5844C"/>
          <w:sz w:val="16"/>
          <w:szCs w:val="16"/>
        </w:rPr>
        <w:t xml:space="preserve"> </w:t>
      </w:r>
      <w:r w:rsidRPr="00B712EC">
        <w:rPr>
          <w:rFonts w:ascii="Courier New" w:hAnsi="Courier New" w:cs="Courier New"/>
          <w:color w:val="000000"/>
          <w:sz w:val="16"/>
          <w:szCs w:val="16"/>
        </w:rPr>
        <w:br/>
      </w:r>
      <w:r w:rsidRPr="00B712EC">
        <w:rPr>
          <w:rFonts w:ascii="Courier New" w:hAnsi="Courier New" w:cs="Courier New"/>
          <w:color w:val="F5844C"/>
          <w:sz w:val="16"/>
          <w:szCs w:val="16"/>
        </w:rPr>
        <w:t xml:space="preserve">                                      </w:t>
      </w:r>
      <w:proofErr w:type="spellStart"/>
      <w:r w:rsidRPr="00B712EC">
        <w:rPr>
          <w:rFonts w:ascii="Courier New" w:hAnsi="Courier New" w:cs="Courier New"/>
          <w:color w:val="F5844C"/>
          <w:sz w:val="16"/>
          <w:szCs w:val="16"/>
        </w:rPr>
        <w:t>ItemType</w:t>
      </w:r>
      <w:proofErr w:type="spellEnd"/>
      <w:r w:rsidRPr="00B712EC">
        <w:rPr>
          <w:rFonts w:ascii="Courier New" w:hAnsi="Courier New" w:cs="Courier New"/>
          <w:color w:val="FF8040"/>
          <w:sz w:val="16"/>
          <w:szCs w:val="16"/>
        </w:rPr>
        <w:t>=</w:t>
      </w:r>
      <w:r w:rsidRPr="00B712EC">
        <w:rPr>
          <w:rFonts w:ascii="Courier New" w:hAnsi="Courier New" w:cs="Courier New"/>
          <w:color w:val="993300"/>
          <w:sz w:val="16"/>
          <w:szCs w:val="16"/>
        </w:rPr>
        <w:t>"pod"</w:t>
      </w:r>
      <w:r w:rsidR="0012473D">
        <w:rPr>
          <w:rFonts w:ascii="Courier New" w:hAnsi="Courier New" w:cs="Courier New"/>
          <w:color w:val="993300"/>
          <w:sz w:val="16"/>
          <w:szCs w:val="16"/>
        </w:rPr>
        <w:t xml:space="preserve"> Duration=”30”</w:t>
      </w:r>
      <w:r w:rsidRPr="00B712EC">
        <w:rPr>
          <w:rFonts w:ascii="Courier New" w:hAnsi="Courier New" w:cs="Courier New"/>
          <w:color w:val="000096"/>
          <w:sz w:val="16"/>
          <w:szCs w:val="16"/>
        </w:rPr>
        <w:t>&gt;</w:t>
      </w:r>
      <w:r w:rsidRPr="00B712EC">
        <w:rPr>
          <w:rFonts w:ascii="Courier New" w:hAnsi="Courier New" w:cs="Courier New"/>
          <w:color w:val="000000"/>
          <w:sz w:val="16"/>
          <w:szCs w:val="16"/>
        </w:rPr>
        <w:br/>
        <w:t xml:space="preserve">            </w:t>
      </w:r>
      <w:r w:rsidRPr="00B712EC">
        <w:rPr>
          <w:rFonts w:ascii="Courier New" w:hAnsi="Courier New" w:cs="Courier New"/>
          <w:color w:val="000096"/>
          <w:sz w:val="16"/>
          <w:szCs w:val="16"/>
        </w:rPr>
        <w:t>&lt;/</w:t>
      </w:r>
      <w:proofErr w:type="spellStart"/>
      <w:r w:rsidRPr="00B712EC">
        <w:rPr>
          <w:rFonts w:ascii="Courier New" w:hAnsi="Courier New" w:cs="Courier New"/>
          <w:color w:val="000096"/>
          <w:sz w:val="16"/>
          <w:szCs w:val="16"/>
        </w:rPr>
        <w:t>oatc-playout:PlayoutItem</w:t>
      </w:r>
      <w:proofErr w:type="spellEnd"/>
      <w:r w:rsidRPr="00B712EC">
        <w:rPr>
          <w:rFonts w:ascii="Courier New" w:hAnsi="Courier New" w:cs="Courier New"/>
          <w:color w:val="000096"/>
          <w:sz w:val="16"/>
          <w:szCs w:val="16"/>
        </w:rPr>
        <w:t>&gt;</w:t>
      </w:r>
      <w:r>
        <w:rPr>
          <w:rFonts w:ascii="Courier New" w:hAnsi="Courier New" w:cs="Courier New"/>
          <w:color w:val="000096"/>
          <w:sz w:val="16"/>
          <w:szCs w:val="16"/>
        </w:rPr>
        <w:br/>
        <w:t>&lt;/</w:t>
      </w:r>
      <w:proofErr w:type="spellStart"/>
      <w:r>
        <w:rPr>
          <w:rFonts w:ascii="Courier New" w:hAnsi="Courier New" w:cs="Courier New"/>
          <w:color w:val="000096"/>
          <w:sz w:val="16"/>
          <w:szCs w:val="16"/>
        </w:rPr>
        <w:t>oatc-playout:Playout</w:t>
      </w:r>
      <w:proofErr w:type="spellEnd"/>
      <w:r>
        <w:rPr>
          <w:rFonts w:ascii="Courier New" w:hAnsi="Courier New" w:cs="Courier New"/>
          <w:color w:val="000096"/>
          <w:sz w:val="16"/>
          <w:szCs w:val="16"/>
        </w:rPr>
        <w:t>&gt;</w:t>
      </w:r>
      <w:r w:rsidR="000630E3" w:rsidRPr="00B712EC">
        <w:rPr>
          <w:rFonts w:ascii="Courier New" w:hAnsi="Courier New" w:cs="Courier New"/>
          <w:sz w:val="16"/>
          <w:szCs w:val="16"/>
        </w:rPr>
        <w:br w:type="page"/>
      </w:r>
    </w:p>
    <w:p w14:paraId="7AB3465E" w14:textId="3D1FF32C" w:rsidR="0012473D" w:rsidRDefault="006F7C42" w:rsidP="00B712EC">
      <w:pPr>
        <w:ind w:firstLine="40"/>
        <w:rPr>
          <w:rFonts w:cs="Courier New"/>
          <w:color w:val="000096"/>
        </w:rPr>
      </w:pPr>
      <w:r>
        <w:rPr>
          <w:rFonts w:cs="Courier New"/>
          <w:color w:val="000096"/>
        </w:rPr>
        <w:t xml:space="preserve">For the live metadata context, the notion of </w:t>
      </w:r>
      <w:proofErr w:type="spellStart"/>
      <w:r>
        <w:rPr>
          <w:rFonts w:cs="Courier New"/>
          <w:i/>
          <w:color w:val="000096"/>
        </w:rPr>
        <w:t>Playout</w:t>
      </w:r>
      <w:proofErr w:type="spellEnd"/>
      <w:r>
        <w:rPr>
          <w:rFonts w:cs="Courier New"/>
          <w:color w:val="000096"/>
        </w:rPr>
        <w:t xml:space="preserve"> and </w:t>
      </w:r>
      <w:proofErr w:type="spellStart"/>
      <w:r>
        <w:rPr>
          <w:rFonts w:cs="Courier New"/>
          <w:i/>
          <w:color w:val="000096"/>
        </w:rPr>
        <w:t>Playoutitem</w:t>
      </w:r>
      <w:proofErr w:type="spellEnd"/>
      <w:r>
        <w:rPr>
          <w:rFonts w:cs="Courier New"/>
          <w:color w:val="000096"/>
        </w:rPr>
        <w:t xml:space="preserve"> is similar, but should be interpreted </w:t>
      </w:r>
      <w:r w:rsidR="00E90FDF">
        <w:rPr>
          <w:rFonts w:cs="Courier New"/>
          <w:color w:val="000096"/>
        </w:rPr>
        <w:t xml:space="preserve">as a description of events occurring in a live </w:t>
      </w:r>
      <w:r w:rsidR="00DA0582">
        <w:rPr>
          <w:rFonts w:cs="Courier New"/>
          <w:color w:val="000096"/>
        </w:rPr>
        <w:t xml:space="preserve">linear </w:t>
      </w:r>
      <w:r w:rsidR="00E90FDF">
        <w:rPr>
          <w:rFonts w:cs="Courier New"/>
          <w:color w:val="000096"/>
        </w:rPr>
        <w:t xml:space="preserve">feed rather than as the structure of a static VOD asset. </w:t>
      </w:r>
      <w:r w:rsidR="00DA0582">
        <w:rPr>
          <w:rFonts w:cs="Courier New"/>
          <w:color w:val="000096"/>
        </w:rPr>
        <w:t>G</w:t>
      </w:r>
      <w:r w:rsidR="00E90FDF">
        <w:rPr>
          <w:rFonts w:cs="Courier New"/>
          <w:color w:val="000096"/>
        </w:rPr>
        <w:t>ranular</w:t>
      </w:r>
      <w:r w:rsidR="00DA0582">
        <w:rPr>
          <w:rFonts w:cs="Courier New"/>
          <w:color w:val="000096"/>
        </w:rPr>
        <w:t>ity of the</w:t>
      </w:r>
      <w:r w:rsidR="00E90FDF">
        <w:rPr>
          <w:rFonts w:cs="Courier New"/>
          <w:color w:val="000096"/>
        </w:rPr>
        <w:t xml:space="preserve"> description of </w:t>
      </w:r>
      <w:proofErr w:type="spellStart"/>
      <w:r w:rsidR="00E90FDF">
        <w:rPr>
          <w:rFonts w:cs="Courier New"/>
          <w:color w:val="000096"/>
        </w:rPr>
        <w:t>playout</w:t>
      </w:r>
      <w:proofErr w:type="spellEnd"/>
      <w:r w:rsidR="00E90FDF">
        <w:rPr>
          <w:rFonts w:cs="Courier New"/>
          <w:color w:val="000096"/>
        </w:rPr>
        <w:t xml:space="preserve"> elements</w:t>
      </w:r>
      <w:r w:rsidR="00DA0582">
        <w:rPr>
          <w:rFonts w:cs="Courier New"/>
          <w:color w:val="000096"/>
        </w:rPr>
        <w:t xml:space="preserve"> is at the programmer’s discretion</w:t>
      </w:r>
      <w:r w:rsidR="00E90FDF">
        <w:rPr>
          <w:rFonts w:cs="Courier New"/>
          <w:color w:val="000096"/>
        </w:rPr>
        <w:t>.</w:t>
      </w:r>
      <w:r w:rsidR="00DA0582">
        <w:rPr>
          <w:rFonts w:cs="Courier New"/>
          <w:color w:val="000096"/>
        </w:rPr>
        <w:t xml:space="preserve"> </w:t>
      </w:r>
      <w:r w:rsidR="00365C3D">
        <w:rPr>
          <w:rFonts w:cs="Courier New"/>
          <w:color w:val="000096"/>
        </w:rPr>
        <w:t xml:space="preserve">As an example, an ad break can be specified with no internal details, or can be specified with details for each ad element via recursive inclusion of child </w:t>
      </w:r>
      <w:proofErr w:type="spellStart"/>
      <w:r w:rsidR="00365C3D" w:rsidRPr="00341516">
        <w:rPr>
          <w:rFonts w:cs="Courier New"/>
          <w:i/>
          <w:color w:val="000096"/>
        </w:rPr>
        <w:t>PlayoutItems</w:t>
      </w:r>
      <w:proofErr w:type="spellEnd"/>
      <w:r w:rsidR="00365C3D">
        <w:rPr>
          <w:rFonts w:cs="Courier New"/>
          <w:color w:val="000096"/>
        </w:rPr>
        <w:t>.</w:t>
      </w:r>
      <w:r w:rsidR="00E90FDF">
        <w:rPr>
          <w:rFonts w:cs="Courier New"/>
          <w:color w:val="000096"/>
        </w:rPr>
        <w:t xml:space="preserve">  </w:t>
      </w:r>
    </w:p>
    <w:p w14:paraId="4FD823A0" w14:textId="7BD3F6ED" w:rsidR="00E90FDF" w:rsidRDefault="00E90FDF" w:rsidP="00B712EC">
      <w:pPr>
        <w:ind w:firstLine="40"/>
        <w:rPr>
          <w:rFonts w:ascii="Courier New" w:hAnsi="Courier New" w:cs="Courier New"/>
          <w:color w:val="000096"/>
          <w:sz w:val="16"/>
          <w:szCs w:val="16"/>
        </w:rPr>
      </w:pPr>
      <w:commentRangeStart w:id="2"/>
      <w:r w:rsidRPr="00B712EC">
        <w:rPr>
          <w:rFonts w:ascii="Courier New" w:hAnsi="Courier New" w:cs="Courier New"/>
          <w:color w:val="000000"/>
          <w:sz w:val="16"/>
          <w:szCs w:val="16"/>
        </w:rPr>
        <w:t xml:space="preserve">        </w:t>
      </w:r>
      <w:r w:rsidRPr="00B712EC">
        <w:rPr>
          <w:rFonts w:ascii="Courier New" w:hAnsi="Courier New" w:cs="Courier New"/>
          <w:color w:val="000096"/>
          <w:sz w:val="16"/>
          <w:szCs w:val="16"/>
        </w:rPr>
        <w:t>&lt;</w:t>
      </w:r>
      <w:proofErr w:type="spellStart"/>
      <w:proofErr w:type="gramStart"/>
      <w:r w:rsidRPr="00B712EC">
        <w:rPr>
          <w:rFonts w:ascii="Courier New" w:hAnsi="Courier New" w:cs="Courier New"/>
          <w:color w:val="000096"/>
          <w:sz w:val="16"/>
          <w:szCs w:val="16"/>
        </w:rPr>
        <w:t>oatc</w:t>
      </w:r>
      <w:proofErr w:type="gramEnd"/>
      <w:r w:rsidRPr="00B712EC">
        <w:rPr>
          <w:rFonts w:ascii="Courier New" w:hAnsi="Courier New" w:cs="Courier New"/>
          <w:color w:val="000096"/>
          <w:sz w:val="16"/>
          <w:szCs w:val="16"/>
        </w:rPr>
        <w:t>-playout:Playout</w:t>
      </w:r>
      <w:proofErr w:type="spellEnd"/>
      <w:r w:rsidRPr="00B712EC">
        <w:rPr>
          <w:rFonts w:ascii="Courier New" w:hAnsi="Courier New" w:cs="Courier New"/>
          <w:color w:val="000096"/>
          <w:sz w:val="16"/>
          <w:szCs w:val="16"/>
        </w:rPr>
        <w:t>&gt;</w:t>
      </w:r>
      <w:r w:rsidRPr="00B712EC">
        <w:rPr>
          <w:rFonts w:ascii="Courier New" w:hAnsi="Courier New" w:cs="Courier New"/>
          <w:color w:val="000000"/>
          <w:sz w:val="16"/>
          <w:szCs w:val="16"/>
        </w:rPr>
        <w:br/>
        <w:t xml:space="preserve">            </w:t>
      </w:r>
      <w:r w:rsidRPr="00B712EC">
        <w:rPr>
          <w:rFonts w:ascii="Courier New" w:hAnsi="Courier New" w:cs="Courier New"/>
          <w:color w:val="000096"/>
          <w:sz w:val="16"/>
          <w:szCs w:val="16"/>
        </w:rPr>
        <w:t>&lt;</w:t>
      </w:r>
      <w:proofErr w:type="spellStart"/>
      <w:r w:rsidRPr="00B712EC">
        <w:rPr>
          <w:rFonts w:ascii="Courier New" w:hAnsi="Courier New" w:cs="Courier New"/>
          <w:color w:val="000096"/>
          <w:sz w:val="16"/>
          <w:szCs w:val="16"/>
        </w:rPr>
        <w:t>oatc-playout:PlayoutItem</w:t>
      </w:r>
      <w:proofErr w:type="spellEnd"/>
      <w:r w:rsidRPr="00B712EC">
        <w:rPr>
          <w:rFonts w:ascii="Courier New" w:hAnsi="Courier New" w:cs="Courier New"/>
          <w:color w:val="F5844C"/>
          <w:sz w:val="16"/>
          <w:szCs w:val="16"/>
        </w:rPr>
        <w:t xml:space="preserve"> </w:t>
      </w:r>
      <w:proofErr w:type="spellStart"/>
      <w:r w:rsidRPr="00B712EC">
        <w:rPr>
          <w:rFonts w:ascii="Courier New" w:hAnsi="Courier New" w:cs="Courier New"/>
          <w:color w:val="F5844C"/>
          <w:sz w:val="16"/>
          <w:szCs w:val="16"/>
        </w:rPr>
        <w:t>seq</w:t>
      </w:r>
      <w:proofErr w:type="spellEnd"/>
      <w:r w:rsidRPr="00B712EC">
        <w:rPr>
          <w:rFonts w:ascii="Courier New" w:hAnsi="Courier New" w:cs="Courier New"/>
          <w:color w:val="FF8040"/>
          <w:sz w:val="16"/>
          <w:szCs w:val="16"/>
        </w:rPr>
        <w:t>=</w:t>
      </w:r>
      <w:r w:rsidRPr="00B712EC">
        <w:rPr>
          <w:rFonts w:ascii="Courier New" w:hAnsi="Courier New" w:cs="Courier New"/>
          <w:color w:val="993300"/>
          <w:sz w:val="16"/>
          <w:szCs w:val="16"/>
        </w:rPr>
        <w:t>"0"</w:t>
      </w:r>
      <w:r w:rsidRPr="00B712EC">
        <w:rPr>
          <w:rFonts w:ascii="Courier New" w:hAnsi="Courier New" w:cs="Courier New"/>
          <w:color w:val="F5844C"/>
          <w:sz w:val="16"/>
          <w:szCs w:val="16"/>
        </w:rPr>
        <w:t xml:space="preserve"> </w:t>
      </w:r>
      <w:r w:rsidRPr="00B712EC">
        <w:rPr>
          <w:rFonts w:ascii="Courier New" w:hAnsi="Courier New" w:cs="Courier New"/>
          <w:color w:val="000000"/>
          <w:sz w:val="16"/>
          <w:szCs w:val="16"/>
        </w:rPr>
        <w:br/>
      </w:r>
      <w:r w:rsidRPr="00B712EC">
        <w:rPr>
          <w:rFonts w:ascii="Courier New" w:hAnsi="Courier New" w:cs="Courier New"/>
          <w:color w:val="F5844C"/>
          <w:sz w:val="16"/>
          <w:szCs w:val="16"/>
        </w:rPr>
        <w:t xml:space="preserve">                                      </w:t>
      </w:r>
      <w:proofErr w:type="spellStart"/>
      <w:r w:rsidRPr="00B712EC">
        <w:rPr>
          <w:rFonts w:ascii="Courier New" w:hAnsi="Courier New" w:cs="Courier New"/>
          <w:color w:val="F5844C"/>
          <w:sz w:val="16"/>
          <w:szCs w:val="16"/>
        </w:rPr>
        <w:t>AiringID</w:t>
      </w:r>
      <w:proofErr w:type="spellEnd"/>
      <w:r w:rsidRPr="00B712EC">
        <w:rPr>
          <w:rFonts w:ascii="Courier New" w:hAnsi="Courier New" w:cs="Courier New"/>
          <w:color w:val="FF8040"/>
          <w:sz w:val="16"/>
          <w:szCs w:val="16"/>
        </w:rPr>
        <w:t>=</w:t>
      </w:r>
      <w:r w:rsidRPr="00B712EC">
        <w:rPr>
          <w:rFonts w:ascii="Courier New" w:hAnsi="Courier New" w:cs="Courier New"/>
          <w:color w:val="993300"/>
          <w:sz w:val="16"/>
          <w:szCs w:val="16"/>
        </w:rPr>
        <w:t>"AiringID1"</w:t>
      </w:r>
      <w:r w:rsidRPr="00B712EC">
        <w:rPr>
          <w:rFonts w:ascii="Courier New" w:hAnsi="Courier New" w:cs="Courier New"/>
          <w:color w:val="F5844C"/>
          <w:sz w:val="16"/>
          <w:szCs w:val="16"/>
        </w:rPr>
        <w:t xml:space="preserve"> </w:t>
      </w:r>
      <w:r w:rsidRPr="00B712EC">
        <w:rPr>
          <w:rFonts w:ascii="Courier New" w:hAnsi="Courier New" w:cs="Courier New"/>
          <w:color w:val="000000"/>
          <w:sz w:val="16"/>
          <w:szCs w:val="16"/>
        </w:rPr>
        <w:br/>
      </w:r>
      <w:r w:rsidRPr="00B712EC">
        <w:rPr>
          <w:rFonts w:ascii="Courier New" w:hAnsi="Courier New" w:cs="Courier New"/>
          <w:color w:val="F5844C"/>
          <w:sz w:val="16"/>
          <w:szCs w:val="16"/>
        </w:rPr>
        <w:t xml:space="preserve">                                      </w:t>
      </w:r>
      <w:proofErr w:type="spellStart"/>
      <w:r w:rsidRPr="00B712EC">
        <w:rPr>
          <w:rFonts w:ascii="Courier New" w:hAnsi="Courier New" w:cs="Courier New"/>
          <w:color w:val="F5844C"/>
          <w:sz w:val="16"/>
          <w:szCs w:val="16"/>
        </w:rPr>
        <w:t>ScheduleStartTime</w:t>
      </w:r>
      <w:proofErr w:type="spellEnd"/>
      <w:r w:rsidRPr="00B712EC">
        <w:rPr>
          <w:rFonts w:ascii="Courier New" w:hAnsi="Courier New" w:cs="Courier New"/>
          <w:color w:val="FF8040"/>
          <w:sz w:val="16"/>
          <w:szCs w:val="16"/>
        </w:rPr>
        <w:t>=</w:t>
      </w:r>
      <w:r w:rsidRPr="00B712EC">
        <w:rPr>
          <w:rFonts w:ascii="Courier New" w:hAnsi="Courier New" w:cs="Courier New"/>
          <w:color w:val="993300"/>
          <w:sz w:val="16"/>
          <w:szCs w:val="16"/>
        </w:rPr>
        <w:t>"2014-05-04T18:13:51.0"</w:t>
      </w:r>
      <w:r w:rsidRPr="00B712EC">
        <w:rPr>
          <w:rFonts w:ascii="Courier New" w:hAnsi="Courier New" w:cs="Courier New"/>
          <w:color w:val="F5844C"/>
          <w:sz w:val="16"/>
          <w:szCs w:val="16"/>
        </w:rPr>
        <w:t xml:space="preserve"> </w:t>
      </w:r>
      <w:r w:rsidRPr="00B712EC">
        <w:rPr>
          <w:rFonts w:ascii="Courier New" w:hAnsi="Courier New" w:cs="Courier New"/>
          <w:color w:val="000000"/>
          <w:sz w:val="16"/>
          <w:szCs w:val="16"/>
        </w:rPr>
        <w:br/>
      </w:r>
      <w:r w:rsidRPr="00B712EC">
        <w:rPr>
          <w:rFonts w:ascii="Courier New" w:hAnsi="Courier New" w:cs="Courier New"/>
          <w:color w:val="F5844C"/>
          <w:sz w:val="16"/>
          <w:szCs w:val="16"/>
        </w:rPr>
        <w:t xml:space="preserve">                                      </w:t>
      </w:r>
      <w:proofErr w:type="spellStart"/>
      <w:r w:rsidRPr="00B712EC">
        <w:rPr>
          <w:rFonts w:ascii="Courier New" w:hAnsi="Courier New" w:cs="Courier New"/>
          <w:color w:val="F5844C"/>
          <w:sz w:val="16"/>
          <w:szCs w:val="16"/>
        </w:rPr>
        <w:t>ItemType</w:t>
      </w:r>
      <w:proofErr w:type="spellEnd"/>
      <w:r w:rsidRPr="00B712EC">
        <w:rPr>
          <w:rFonts w:ascii="Courier New" w:hAnsi="Courier New" w:cs="Courier New"/>
          <w:color w:val="FF8040"/>
          <w:sz w:val="16"/>
          <w:szCs w:val="16"/>
        </w:rPr>
        <w:t>=</w:t>
      </w:r>
      <w:r w:rsidRPr="00B712EC">
        <w:rPr>
          <w:rFonts w:ascii="Courier New" w:hAnsi="Courier New" w:cs="Courier New"/>
          <w:color w:val="993300"/>
          <w:sz w:val="16"/>
          <w:szCs w:val="16"/>
        </w:rPr>
        <w:t>"segment"</w:t>
      </w:r>
      <w:r w:rsidRPr="00B712EC">
        <w:rPr>
          <w:rFonts w:ascii="Courier New" w:hAnsi="Courier New" w:cs="Courier New"/>
          <w:color w:val="000096"/>
          <w:sz w:val="16"/>
          <w:szCs w:val="16"/>
        </w:rPr>
        <w:t>&gt;</w:t>
      </w:r>
      <w:r w:rsidRPr="00B712EC">
        <w:rPr>
          <w:rFonts w:ascii="Courier New" w:hAnsi="Courier New" w:cs="Courier New"/>
          <w:color w:val="000000"/>
          <w:sz w:val="16"/>
          <w:szCs w:val="16"/>
        </w:rPr>
        <w:br/>
        <w:t xml:space="preserve">            </w:t>
      </w:r>
      <w:r w:rsidRPr="00B712EC">
        <w:rPr>
          <w:rFonts w:ascii="Courier New" w:hAnsi="Courier New" w:cs="Courier New"/>
          <w:color w:val="000096"/>
          <w:sz w:val="16"/>
          <w:szCs w:val="16"/>
        </w:rPr>
        <w:t>&lt;/</w:t>
      </w:r>
      <w:proofErr w:type="spellStart"/>
      <w:r w:rsidRPr="00B712EC">
        <w:rPr>
          <w:rFonts w:ascii="Courier New" w:hAnsi="Courier New" w:cs="Courier New"/>
          <w:color w:val="000096"/>
          <w:sz w:val="16"/>
          <w:szCs w:val="16"/>
        </w:rPr>
        <w:t>oatc-playout:PlayoutItem</w:t>
      </w:r>
      <w:proofErr w:type="spellEnd"/>
      <w:r w:rsidRPr="00B712EC">
        <w:rPr>
          <w:rFonts w:ascii="Courier New" w:hAnsi="Courier New" w:cs="Courier New"/>
          <w:color w:val="000096"/>
          <w:sz w:val="16"/>
          <w:szCs w:val="16"/>
        </w:rPr>
        <w:t>&gt;</w:t>
      </w:r>
      <w:r w:rsidRPr="00B712EC">
        <w:rPr>
          <w:rFonts w:ascii="Courier New" w:hAnsi="Courier New" w:cs="Courier New"/>
          <w:color w:val="000000"/>
          <w:sz w:val="16"/>
          <w:szCs w:val="16"/>
        </w:rPr>
        <w:br/>
        <w:t xml:space="preserve">            </w:t>
      </w:r>
      <w:r w:rsidRPr="00B712EC">
        <w:rPr>
          <w:rFonts w:ascii="Courier New" w:hAnsi="Courier New" w:cs="Courier New"/>
          <w:color w:val="000096"/>
          <w:sz w:val="16"/>
          <w:szCs w:val="16"/>
        </w:rPr>
        <w:t>&lt;</w:t>
      </w:r>
      <w:proofErr w:type="spellStart"/>
      <w:r w:rsidRPr="00B712EC">
        <w:rPr>
          <w:rFonts w:ascii="Courier New" w:hAnsi="Courier New" w:cs="Courier New"/>
          <w:color w:val="000096"/>
          <w:sz w:val="16"/>
          <w:szCs w:val="16"/>
        </w:rPr>
        <w:t>oatc-playout:PlayoutItem</w:t>
      </w:r>
      <w:proofErr w:type="spellEnd"/>
      <w:r w:rsidRPr="00B712EC">
        <w:rPr>
          <w:rFonts w:ascii="Courier New" w:hAnsi="Courier New" w:cs="Courier New"/>
          <w:color w:val="F5844C"/>
          <w:sz w:val="16"/>
          <w:szCs w:val="16"/>
        </w:rPr>
        <w:t xml:space="preserve"> </w:t>
      </w:r>
      <w:proofErr w:type="spellStart"/>
      <w:r w:rsidRPr="00B712EC">
        <w:rPr>
          <w:rFonts w:ascii="Courier New" w:hAnsi="Courier New" w:cs="Courier New"/>
          <w:color w:val="F5844C"/>
          <w:sz w:val="16"/>
          <w:szCs w:val="16"/>
        </w:rPr>
        <w:t>seq</w:t>
      </w:r>
      <w:proofErr w:type="spellEnd"/>
      <w:r w:rsidRPr="00B712EC">
        <w:rPr>
          <w:rFonts w:ascii="Courier New" w:hAnsi="Courier New" w:cs="Courier New"/>
          <w:color w:val="FF8040"/>
          <w:sz w:val="16"/>
          <w:szCs w:val="16"/>
        </w:rPr>
        <w:t>=</w:t>
      </w:r>
      <w:r w:rsidRPr="00B712EC">
        <w:rPr>
          <w:rFonts w:ascii="Courier New" w:hAnsi="Courier New" w:cs="Courier New"/>
          <w:color w:val="993300"/>
          <w:sz w:val="16"/>
          <w:szCs w:val="16"/>
        </w:rPr>
        <w:t>"1"</w:t>
      </w:r>
      <w:r w:rsidRPr="00B712EC">
        <w:rPr>
          <w:rFonts w:ascii="Courier New" w:hAnsi="Courier New" w:cs="Courier New"/>
          <w:color w:val="F5844C"/>
          <w:sz w:val="16"/>
          <w:szCs w:val="16"/>
        </w:rPr>
        <w:t xml:space="preserve"> </w:t>
      </w:r>
      <w:r w:rsidRPr="00B712EC">
        <w:rPr>
          <w:rFonts w:ascii="Courier New" w:hAnsi="Courier New" w:cs="Courier New"/>
          <w:color w:val="000000"/>
          <w:sz w:val="16"/>
          <w:szCs w:val="16"/>
        </w:rPr>
        <w:br/>
      </w:r>
      <w:r w:rsidRPr="00B712EC">
        <w:rPr>
          <w:rFonts w:ascii="Courier New" w:hAnsi="Courier New" w:cs="Courier New"/>
          <w:color w:val="F5844C"/>
          <w:sz w:val="16"/>
          <w:szCs w:val="16"/>
        </w:rPr>
        <w:t xml:space="preserve">                                      </w:t>
      </w:r>
      <w:proofErr w:type="spellStart"/>
      <w:r w:rsidRPr="00B712EC">
        <w:rPr>
          <w:rFonts w:ascii="Courier New" w:hAnsi="Courier New" w:cs="Courier New"/>
          <w:color w:val="F5844C"/>
          <w:sz w:val="16"/>
          <w:szCs w:val="16"/>
        </w:rPr>
        <w:t>AiringID</w:t>
      </w:r>
      <w:proofErr w:type="spellEnd"/>
      <w:r w:rsidRPr="00B712EC">
        <w:rPr>
          <w:rFonts w:ascii="Courier New" w:hAnsi="Courier New" w:cs="Courier New"/>
          <w:color w:val="FF8040"/>
          <w:sz w:val="16"/>
          <w:szCs w:val="16"/>
        </w:rPr>
        <w:t>=</w:t>
      </w:r>
      <w:r w:rsidRPr="00B712EC">
        <w:rPr>
          <w:rFonts w:ascii="Courier New" w:hAnsi="Courier New" w:cs="Courier New"/>
          <w:color w:val="993300"/>
          <w:sz w:val="16"/>
          <w:szCs w:val="16"/>
        </w:rPr>
        <w:t>"AiringID2"</w:t>
      </w:r>
      <w:r w:rsidRPr="00B712EC">
        <w:rPr>
          <w:rFonts w:ascii="Courier New" w:hAnsi="Courier New" w:cs="Courier New"/>
          <w:color w:val="F5844C"/>
          <w:sz w:val="16"/>
          <w:szCs w:val="16"/>
        </w:rPr>
        <w:t xml:space="preserve"> </w:t>
      </w:r>
      <w:r w:rsidRPr="00B712EC">
        <w:rPr>
          <w:rFonts w:ascii="Courier New" w:hAnsi="Courier New" w:cs="Courier New"/>
          <w:color w:val="000000"/>
          <w:sz w:val="16"/>
          <w:szCs w:val="16"/>
        </w:rPr>
        <w:br/>
      </w:r>
      <w:r w:rsidRPr="00B712EC">
        <w:rPr>
          <w:rFonts w:ascii="Courier New" w:hAnsi="Courier New" w:cs="Courier New"/>
          <w:color w:val="F5844C"/>
          <w:sz w:val="16"/>
          <w:szCs w:val="16"/>
        </w:rPr>
        <w:t xml:space="preserve">                                      </w:t>
      </w:r>
      <w:proofErr w:type="spellStart"/>
      <w:r w:rsidRPr="00B712EC">
        <w:rPr>
          <w:rFonts w:ascii="Courier New" w:hAnsi="Courier New" w:cs="Courier New"/>
          <w:color w:val="F5844C"/>
          <w:sz w:val="16"/>
          <w:szCs w:val="16"/>
        </w:rPr>
        <w:t>ScheduleStartTime</w:t>
      </w:r>
      <w:proofErr w:type="spellEnd"/>
      <w:r w:rsidRPr="00B712EC">
        <w:rPr>
          <w:rFonts w:ascii="Courier New" w:hAnsi="Courier New" w:cs="Courier New"/>
          <w:color w:val="FF8040"/>
          <w:sz w:val="16"/>
          <w:szCs w:val="16"/>
        </w:rPr>
        <w:t>=</w:t>
      </w:r>
      <w:r w:rsidRPr="00B712EC">
        <w:rPr>
          <w:rFonts w:ascii="Courier New" w:hAnsi="Courier New" w:cs="Courier New"/>
          <w:color w:val="993300"/>
          <w:sz w:val="16"/>
          <w:szCs w:val="16"/>
        </w:rPr>
        <w:t>"2014-05-04T18:13:51.0"</w:t>
      </w:r>
      <w:r w:rsidRPr="00B712EC">
        <w:rPr>
          <w:rFonts w:ascii="Courier New" w:hAnsi="Courier New" w:cs="Courier New"/>
          <w:color w:val="F5844C"/>
          <w:sz w:val="16"/>
          <w:szCs w:val="16"/>
        </w:rPr>
        <w:t xml:space="preserve"> </w:t>
      </w:r>
      <w:r w:rsidRPr="00B712EC">
        <w:rPr>
          <w:rFonts w:ascii="Courier New" w:hAnsi="Courier New" w:cs="Courier New"/>
          <w:color w:val="000000"/>
          <w:sz w:val="16"/>
          <w:szCs w:val="16"/>
        </w:rPr>
        <w:br/>
      </w:r>
      <w:r w:rsidRPr="00B712EC">
        <w:rPr>
          <w:rFonts w:ascii="Courier New" w:hAnsi="Courier New" w:cs="Courier New"/>
          <w:color w:val="F5844C"/>
          <w:sz w:val="16"/>
          <w:szCs w:val="16"/>
        </w:rPr>
        <w:t xml:space="preserve">                                      </w:t>
      </w:r>
      <w:proofErr w:type="spellStart"/>
      <w:r w:rsidRPr="00B712EC">
        <w:rPr>
          <w:rFonts w:ascii="Courier New" w:hAnsi="Courier New" w:cs="Courier New"/>
          <w:color w:val="F5844C"/>
          <w:sz w:val="16"/>
          <w:szCs w:val="16"/>
        </w:rPr>
        <w:t>ItemType</w:t>
      </w:r>
      <w:proofErr w:type="spellEnd"/>
      <w:r w:rsidRPr="00B712EC">
        <w:rPr>
          <w:rFonts w:ascii="Courier New" w:hAnsi="Courier New" w:cs="Courier New"/>
          <w:color w:val="FF8040"/>
          <w:sz w:val="16"/>
          <w:szCs w:val="16"/>
        </w:rPr>
        <w:t>=</w:t>
      </w:r>
      <w:r w:rsidRPr="00B712EC">
        <w:rPr>
          <w:rFonts w:ascii="Courier New" w:hAnsi="Courier New" w:cs="Courier New"/>
          <w:color w:val="993300"/>
          <w:sz w:val="16"/>
          <w:szCs w:val="16"/>
        </w:rPr>
        <w:t>"pod"</w:t>
      </w:r>
      <w:r w:rsidRPr="00B712EC">
        <w:rPr>
          <w:rFonts w:ascii="Courier New" w:hAnsi="Courier New" w:cs="Courier New"/>
          <w:color w:val="000096"/>
          <w:sz w:val="16"/>
          <w:szCs w:val="16"/>
        </w:rPr>
        <w:t>&gt;</w:t>
      </w:r>
      <w:r w:rsidRPr="00B712EC">
        <w:rPr>
          <w:rFonts w:ascii="Courier New" w:hAnsi="Courier New" w:cs="Courier New"/>
          <w:color w:val="000000"/>
          <w:sz w:val="16"/>
          <w:szCs w:val="16"/>
        </w:rPr>
        <w:br/>
        <w:t xml:space="preserve">            </w:t>
      </w:r>
      <w:r w:rsidRPr="00B712EC">
        <w:rPr>
          <w:rFonts w:ascii="Courier New" w:hAnsi="Courier New" w:cs="Courier New"/>
          <w:color w:val="000096"/>
          <w:sz w:val="16"/>
          <w:szCs w:val="16"/>
        </w:rPr>
        <w:t>&lt;/</w:t>
      </w:r>
      <w:proofErr w:type="spellStart"/>
      <w:r w:rsidRPr="00B712EC">
        <w:rPr>
          <w:rFonts w:ascii="Courier New" w:hAnsi="Courier New" w:cs="Courier New"/>
          <w:color w:val="000096"/>
          <w:sz w:val="16"/>
          <w:szCs w:val="16"/>
        </w:rPr>
        <w:t>oatc-playout:PlayoutItem</w:t>
      </w:r>
      <w:proofErr w:type="spellEnd"/>
      <w:r w:rsidRPr="00B712EC">
        <w:rPr>
          <w:rFonts w:ascii="Courier New" w:hAnsi="Courier New" w:cs="Courier New"/>
          <w:color w:val="000096"/>
          <w:sz w:val="16"/>
          <w:szCs w:val="16"/>
        </w:rPr>
        <w:t>&gt;</w:t>
      </w:r>
      <w:r w:rsidRPr="00B712EC">
        <w:rPr>
          <w:rFonts w:ascii="Courier New" w:hAnsi="Courier New" w:cs="Courier New"/>
          <w:color w:val="000000"/>
          <w:sz w:val="16"/>
          <w:szCs w:val="16"/>
        </w:rPr>
        <w:br/>
        <w:t xml:space="preserve">            </w:t>
      </w:r>
      <w:r w:rsidRPr="00B712EC">
        <w:rPr>
          <w:rFonts w:ascii="Courier New" w:hAnsi="Courier New" w:cs="Courier New"/>
          <w:color w:val="000096"/>
          <w:sz w:val="16"/>
          <w:szCs w:val="16"/>
        </w:rPr>
        <w:t>&lt;</w:t>
      </w:r>
      <w:proofErr w:type="spellStart"/>
      <w:r w:rsidRPr="00B712EC">
        <w:rPr>
          <w:rFonts w:ascii="Courier New" w:hAnsi="Courier New" w:cs="Courier New"/>
          <w:color w:val="000096"/>
          <w:sz w:val="16"/>
          <w:szCs w:val="16"/>
        </w:rPr>
        <w:t>oatc-playout:PlayoutItem</w:t>
      </w:r>
      <w:proofErr w:type="spellEnd"/>
      <w:r w:rsidRPr="00B712EC">
        <w:rPr>
          <w:rFonts w:ascii="Courier New" w:hAnsi="Courier New" w:cs="Courier New"/>
          <w:color w:val="F5844C"/>
          <w:sz w:val="16"/>
          <w:szCs w:val="16"/>
        </w:rPr>
        <w:t xml:space="preserve"> </w:t>
      </w:r>
      <w:proofErr w:type="spellStart"/>
      <w:r w:rsidRPr="00B712EC">
        <w:rPr>
          <w:rFonts w:ascii="Courier New" w:hAnsi="Courier New" w:cs="Courier New"/>
          <w:color w:val="F5844C"/>
          <w:sz w:val="16"/>
          <w:szCs w:val="16"/>
        </w:rPr>
        <w:t>seq</w:t>
      </w:r>
      <w:proofErr w:type="spellEnd"/>
      <w:r w:rsidRPr="00B712EC">
        <w:rPr>
          <w:rFonts w:ascii="Courier New" w:hAnsi="Courier New" w:cs="Courier New"/>
          <w:color w:val="FF8040"/>
          <w:sz w:val="16"/>
          <w:szCs w:val="16"/>
        </w:rPr>
        <w:t>=</w:t>
      </w:r>
      <w:r w:rsidRPr="00B712EC">
        <w:rPr>
          <w:rFonts w:ascii="Courier New" w:hAnsi="Courier New" w:cs="Courier New"/>
          <w:color w:val="993300"/>
          <w:sz w:val="16"/>
          <w:szCs w:val="16"/>
        </w:rPr>
        <w:t>"2"</w:t>
      </w:r>
      <w:r w:rsidRPr="00B712EC">
        <w:rPr>
          <w:rFonts w:ascii="Courier New" w:hAnsi="Courier New" w:cs="Courier New"/>
          <w:color w:val="F5844C"/>
          <w:sz w:val="16"/>
          <w:szCs w:val="16"/>
        </w:rPr>
        <w:t xml:space="preserve"> </w:t>
      </w:r>
      <w:r w:rsidRPr="00B712EC">
        <w:rPr>
          <w:rFonts w:ascii="Courier New" w:hAnsi="Courier New" w:cs="Courier New"/>
          <w:color w:val="000000"/>
          <w:sz w:val="16"/>
          <w:szCs w:val="16"/>
        </w:rPr>
        <w:br/>
      </w:r>
      <w:r w:rsidRPr="00B712EC">
        <w:rPr>
          <w:rFonts w:ascii="Courier New" w:hAnsi="Courier New" w:cs="Courier New"/>
          <w:color w:val="F5844C"/>
          <w:sz w:val="16"/>
          <w:szCs w:val="16"/>
        </w:rPr>
        <w:t xml:space="preserve">                                      </w:t>
      </w:r>
      <w:proofErr w:type="spellStart"/>
      <w:r w:rsidRPr="00B712EC">
        <w:rPr>
          <w:rFonts w:ascii="Courier New" w:hAnsi="Courier New" w:cs="Courier New"/>
          <w:color w:val="F5844C"/>
          <w:sz w:val="16"/>
          <w:szCs w:val="16"/>
        </w:rPr>
        <w:t>AiringID</w:t>
      </w:r>
      <w:proofErr w:type="spellEnd"/>
      <w:r w:rsidRPr="00B712EC">
        <w:rPr>
          <w:rFonts w:ascii="Courier New" w:hAnsi="Courier New" w:cs="Courier New"/>
          <w:color w:val="FF8040"/>
          <w:sz w:val="16"/>
          <w:szCs w:val="16"/>
        </w:rPr>
        <w:t>=</w:t>
      </w:r>
      <w:r w:rsidRPr="00B712EC">
        <w:rPr>
          <w:rFonts w:ascii="Courier New" w:hAnsi="Courier New" w:cs="Courier New"/>
          <w:color w:val="993300"/>
          <w:sz w:val="16"/>
          <w:szCs w:val="16"/>
        </w:rPr>
        <w:t>"AiringID3"</w:t>
      </w:r>
      <w:r w:rsidRPr="00B712EC">
        <w:rPr>
          <w:rFonts w:ascii="Courier New" w:hAnsi="Courier New" w:cs="Courier New"/>
          <w:color w:val="F5844C"/>
          <w:sz w:val="16"/>
          <w:szCs w:val="16"/>
        </w:rPr>
        <w:t xml:space="preserve"> </w:t>
      </w:r>
      <w:r w:rsidRPr="00B712EC">
        <w:rPr>
          <w:rFonts w:ascii="Courier New" w:hAnsi="Courier New" w:cs="Courier New"/>
          <w:color w:val="000000"/>
          <w:sz w:val="16"/>
          <w:szCs w:val="16"/>
        </w:rPr>
        <w:br/>
      </w:r>
      <w:r w:rsidRPr="00B712EC">
        <w:rPr>
          <w:rFonts w:ascii="Courier New" w:hAnsi="Courier New" w:cs="Courier New"/>
          <w:color w:val="F5844C"/>
          <w:sz w:val="16"/>
          <w:szCs w:val="16"/>
        </w:rPr>
        <w:t xml:space="preserve">                                      </w:t>
      </w:r>
      <w:proofErr w:type="spellStart"/>
      <w:r w:rsidRPr="00B712EC">
        <w:rPr>
          <w:rFonts w:ascii="Courier New" w:hAnsi="Courier New" w:cs="Courier New"/>
          <w:color w:val="F5844C"/>
          <w:sz w:val="16"/>
          <w:szCs w:val="16"/>
        </w:rPr>
        <w:t>ScheduleStartTime</w:t>
      </w:r>
      <w:proofErr w:type="spellEnd"/>
      <w:r w:rsidRPr="00B712EC">
        <w:rPr>
          <w:rFonts w:ascii="Courier New" w:hAnsi="Courier New" w:cs="Courier New"/>
          <w:color w:val="FF8040"/>
          <w:sz w:val="16"/>
          <w:szCs w:val="16"/>
        </w:rPr>
        <w:t>=</w:t>
      </w:r>
      <w:r w:rsidRPr="00B712EC">
        <w:rPr>
          <w:rFonts w:ascii="Courier New" w:hAnsi="Courier New" w:cs="Courier New"/>
          <w:color w:val="993300"/>
          <w:sz w:val="16"/>
          <w:szCs w:val="16"/>
        </w:rPr>
        <w:t>"2014-05-04T18:13:51.0"</w:t>
      </w:r>
      <w:r w:rsidRPr="00B712EC">
        <w:rPr>
          <w:rFonts w:ascii="Courier New" w:hAnsi="Courier New" w:cs="Courier New"/>
          <w:color w:val="F5844C"/>
          <w:sz w:val="16"/>
          <w:szCs w:val="16"/>
        </w:rPr>
        <w:t xml:space="preserve"> </w:t>
      </w:r>
      <w:r w:rsidRPr="00B712EC">
        <w:rPr>
          <w:rFonts w:ascii="Courier New" w:hAnsi="Courier New" w:cs="Courier New"/>
          <w:color w:val="000000"/>
          <w:sz w:val="16"/>
          <w:szCs w:val="16"/>
        </w:rPr>
        <w:br/>
      </w:r>
      <w:r w:rsidRPr="00B712EC">
        <w:rPr>
          <w:rFonts w:ascii="Courier New" w:hAnsi="Courier New" w:cs="Courier New"/>
          <w:color w:val="F5844C"/>
          <w:sz w:val="16"/>
          <w:szCs w:val="16"/>
        </w:rPr>
        <w:t xml:space="preserve">                                      </w:t>
      </w:r>
      <w:proofErr w:type="spellStart"/>
      <w:r w:rsidRPr="00B712EC">
        <w:rPr>
          <w:rFonts w:ascii="Courier New" w:hAnsi="Courier New" w:cs="Courier New"/>
          <w:color w:val="F5844C"/>
          <w:sz w:val="16"/>
          <w:szCs w:val="16"/>
        </w:rPr>
        <w:t>ItemType</w:t>
      </w:r>
      <w:proofErr w:type="spellEnd"/>
      <w:r w:rsidRPr="00B712EC">
        <w:rPr>
          <w:rFonts w:ascii="Courier New" w:hAnsi="Courier New" w:cs="Courier New"/>
          <w:color w:val="FF8040"/>
          <w:sz w:val="16"/>
          <w:szCs w:val="16"/>
        </w:rPr>
        <w:t>=</w:t>
      </w:r>
      <w:r w:rsidRPr="00B712EC">
        <w:rPr>
          <w:rFonts w:ascii="Courier New" w:hAnsi="Courier New" w:cs="Courier New"/>
          <w:color w:val="993300"/>
          <w:sz w:val="16"/>
          <w:szCs w:val="16"/>
        </w:rPr>
        <w:t>"segment"</w:t>
      </w:r>
      <w:r w:rsidRPr="00B712EC">
        <w:rPr>
          <w:rFonts w:ascii="Courier New" w:hAnsi="Courier New" w:cs="Courier New"/>
          <w:color w:val="000096"/>
          <w:sz w:val="16"/>
          <w:szCs w:val="16"/>
        </w:rPr>
        <w:t>&gt;</w:t>
      </w:r>
      <w:r w:rsidRPr="00B712EC">
        <w:rPr>
          <w:rFonts w:ascii="Courier New" w:hAnsi="Courier New" w:cs="Courier New"/>
          <w:color w:val="000000"/>
          <w:sz w:val="16"/>
          <w:szCs w:val="16"/>
        </w:rPr>
        <w:br/>
        <w:t xml:space="preserve">            </w:t>
      </w:r>
      <w:r w:rsidRPr="00B712EC">
        <w:rPr>
          <w:rFonts w:ascii="Courier New" w:hAnsi="Courier New" w:cs="Courier New"/>
          <w:color w:val="000096"/>
          <w:sz w:val="16"/>
          <w:szCs w:val="16"/>
        </w:rPr>
        <w:t>&lt;/</w:t>
      </w:r>
      <w:proofErr w:type="spellStart"/>
      <w:r w:rsidRPr="00B712EC">
        <w:rPr>
          <w:rFonts w:ascii="Courier New" w:hAnsi="Courier New" w:cs="Courier New"/>
          <w:color w:val="000096"/>
          <w:sz w:val="16"/>
          <w:szCs w:val="16"/>
        </w:rPr>
        <w:t>oatc-playout:PlayoutItem</w:t>
      </w:r>
      <w:proofErr w:type="spellEnd"/>
      <w:r w:rsidRPr="00B712EC">
        <w:rPr>
          <w:rFonts w:ascii="Courier New" w:hAnsi="Courier New" w:cs="Courier New"/>
          <w:color w:val="000096"/>
          <w:sz w:val="16"/>
          <w:szCs w:val="16"/>
        </w:rPr>
        <w:t>&gt;</w:t>
      </w:r>
      <w:r w:rsidRPr="00B712EC">
        <w:rPr>
          <w:rFonts w:ascii="Courier New" w:hAnsi="Courier New" w:cs="Courier New"/>
          <w:color w:val="000000"/>
          <w:sz w:val="16"/>
          <w:szCs w:val="16"/>
        </w:rPr>
        <w:br/>
        <w:t xml:space="preserve">        </w:t>
      </w:r>
      <w:r w:rsidRPr="00B712EC">
        <w:rPr>
          <w:rFonts w:ascii="Courier New" w:hAnsi="Courier New" w:cs="Courier New"/>
          <w:color w:val="000096"/>
          <w:sz w:val="16"/>
          <w:szCs w:val="16"/>
        </w:rPr>
        <w:t>&lt;/</w:t>
      </w:r>
      <w:proofErr w:type="spellStart"/>
      <w:r w:rsidRPr="00B712EC">
        <w:rPr>
          <w:rFonts w:ascii="Courier New" w:hAnsi="Courier New" w:cs="Courier New"/>
          <w:color w:val="000096"/>
          <w:sz w:val="16"/>
          <w:szCs w:val="16"/>
        </w:rPr>
        <w:t>oatc-playout:Playout</w:t>
      </w:r>
      <w:proofErr w:type="spellEnd"/>
      <w:r w:rsidRPr="00B712EC">
        <w:rPr>
          <w:rFonts w:ascii="Courier New" w:hAnsi="Courier New" w:cs="Courier New"/>
          <w:color w:val="000096"/>
          <w:sz w:val="16"/>
          <w:szCs w:val="16"/>
        </w:rPr>
        <w:t>&gt;</w:t>
      </w:r>
      <w:commentRangeEnd w:id="2"/>
      <w:r w:rsidR="00365C3D">
        <w:rPr>
          <w:rStyle w:val="CommentReference"/>
        </w:rPr>
        <w:commentReference w:id="2"/>
      </w:r>
    </w:p>
    <w:p w14:paraId="19EF6822" w14:textId="107A9900" w:rsidR="00E90FDF" w:rsidRDefault="00E90FDF">
      <w:pPr>
        <w:rPr>
          <w:rFonts w:ascii="Courier New" w:hAnsi="Courier New" w:cs="Courier New"/>
          <w:color w:val="000096"/>
          <w:sz w:val="16"/>
          <w:szCs w:val="16"/>
        </w:rPr>
      </w:pPr>
      <w:r>
        <w:rPr>
          <w:rFonts w:ascii="Courier New" w:hAnsi="Courier New" w:cs="Courier New"/>
          <w:color w:val="000096"/>
          <w:sz w:val="16"/>
          <w:szCs w:val="16"/>
        </w:rPr>
        <w:br w:type="page"/>
      </w:r>
    </w:p>
    <w:p w14:paraId="4A4C54C4" w14:textId="77777777" w:rsidR="00E90FDF" w:rsidRPr="00B712EC" w:rsidRDefault="00E90FDF" w:rsidP="00B712EC">
      <w:pPr>
        <w:ind w:firstLine="40"/>
        <w:rPr>
          <w:rFonts w:ascii="Courier New" w:hAnsi="Courier New" w:cs="Courier New"/>
          <w:color w:val="000096"/>
          <w:sz w:val="16"/>
          <w:szCs w:val="16"/>
        </w:rPr>
      </w:pPr>
    </w:p>
    <w:p w14:paraId="22D00AD3" w14:textId="223C0B0F" w:rsidR="00CF1941" w:rsidRPr="00CF1941" w:rsidRDefault="00CF1941" w:rsidP="00CF1941">
      <w:pPr>
        <w:pStyle w:val="Heading1"/>
      </w:pPr>
      <w:r>
        <w:t>playerlinks description</w:t>
      </w:r>
    </w:p>
    <w:p w14:paraId="54235A53" w14:textId="47043A04" w:rsidR="00785E09" w:rsidRDefault="00FA2394" w:rsidP="00233A25">
      <w:pPr>
        <w:rPr>
          <w:ins w:id="3" w:author="Glenn Goldstein" w:date="2014-07-03T10:43:00Z"/>
        </w:rPr>
      </w:pPr>
      <w:r>
        <w:t xml:space="preserve">The </w:t>
      </w:r>
      <w:proofErr w:type="spellStart"/>
      <w:r>
        <w:rPr>
          <w:i/>
        </w:rPr>
        <w:t>PlayerLinks</w:t>
      </w:r>
      <w:proofErr w:type="spellEnd"/>
      <w:r>
        <w:t xml:space="preserve"> schema provides rich description of URLs that should be used for content play</w:t>
      </w:r>
      <w:r w:rsidR="00891916">
        <w:t xml:space="preserve"> </w:t>
      </w:r>
      <w:r>
        <w:t xml:space="preserve">out.  An individual </w:t>
      </w:r>
      <w:proofErr w:type="spellStart"/>
      <w:r>
        <w:rPr>
          <w:i/>
        </w:rPr>
        <w:t>PlayerLink</w:t>
      </w:r>
      <w:proofErr w:type="spellEnd"/>
      <w:r>
        <w:t xml:space="preserve"> represents a specific type of deep link (a page link, OS-specific app link, streaming links, etc.) and the metadata that describes how and when that link should be used.</w:t>
      </w:r>
    </w:p>
    <w:p w14:paraId="65628C5A" w14:textId="31290A48" w:rsidR="00486A2E" w:rsidRDefault="00486A2E" w:rsidP="00233A25">
      <w:pPr>
        <w:rPr>
          <w:ins w:id="4" w:author="Glenn Goldstein" w:date="2014-07-03T10:43:00Z"/>
        </w:rPr>
      </w:pPr>
      <w:commentRangeStart w:id="5"/>
      <w:ins w:id="6" w:author="Glenn Goldstein" w:date="2014-07-03T10:43:00Z">
        <w:r>
          <w:t>The types of player links are:</w:t>
        </w:r>
      </w:ins>
    </w:p>
    <w:p w14:paraId="556E0506" w14:textId="07A0853A" w:rsidR="009B2DEA" w:rsidRPr="00486A2E" w:rsidRDefault="00486A2E" w:rsidP="00486A2E">
      <w:pPr>
        <w:numPr>
          <w:ilvl w:val="0"/>
          <w:numId w:val="8"/>
        </w:numPr>
        <w:rPr>
          <w:ins w:id="7" w:author="Glenn Goldstein" w:date="2014-07-03T10:44:00Z"/>
        </w:rPr>
      </w:pPr>
      <w:proofErr w:type="gramStart"/>
      <w:ins w:id="8" w:author="Glenn Goldstein" w:date="2014-07-03T10:46:00Z">
        <w:r>
          <w:rPr>
            <w:b/>
            <w:bCs/>
          </w:rPr>
          <w:t>p</w:t>
        </w:r>
      </w:ins>
      <w:ins w:id="9" w:author="Glenn Goldstein" w:date="2014-07-03T10:44:00Z">
        <w:r w:rsidR="009D5901" w:rsidRPr="00486A2E">
          <w:rPr>
            <w:b/>
            <w:bCs/>
          </w:rPr>
          <w:t>age</w:t>
        </w:r>
        <w:proofErr w:type="gramEnd"/>
        <w:r w:rsidR="009D5901" w:rsidRPr="00486A2E">
          <w:t xml:space="preserve"> – Simple link to </w:t>
        </w:r>
        <w:r>
          <w:t>a web page containing the video.</w:t>
        </w:r>
      </w:ins>
    </w:p>
    <w:p w14:paraId="78C3A2B3" w14:textId="5AFDF640" w:rsidR="009B2DEA" w:rsidRPr="00486A2E" w:rsidRDefault="00486A2E" w:rsidP="00486A2E">
      <w:pPr>
        <w:numPr>
          <w:ilvl w:val="0"/>
          <w:numId w:val="8"/>
        </w:numPr>
        <w:rPr>
          <w:ins w:id="10" w:author="Glenn Goldstein" w:date="2014-07-03T10:44:00Z"/>
        </w:rPr>
      </w:pPr>
      <w:proofErr w:type="gramStart"/>
      <w:ins w:id="11" w:author="Glenn Goldstein" w:date="2014-07-03T10:44:00Z">
        <w:r>
          <w:rPr>
            <w:b/>
            <w:bCs/>
          </w:rPr>
          <w:t>e</w:t>
        </w:r>
        <w:r w:rsidR="009D5901" w:rsidRPr="00486A2E">
          <w:rPr>
            <w:b/>
            <w:bCs/>
          </w:rPr>
          <w:t>mbed</w:t>
        </w:r>
        <w:proofErr w:type="gramEnd"/>
        <w:r w:rsidR="009D5901" w:rsidRPr="00486A2E">
          <w:t xml:space="preserve"> – Specification for a video player to be included in a web page, e</w:t>
        </w:r>
        <w:r>
          <w:t xml:space="preserve">ither as an </w:t>
        </w:r>
        <w:proofErr w:type="spellStart"/>
        <w:r>
          <w:t>iframe</w:t>
        </w:r>
        <w:proofErr w:type="spellEnd"/>
        <w:r>
          <w:t xml:space="preserve"> or an embed.</w:t>
        </w:r>
      </w:ins>
    </w:p>
    <w:p w14:paraId="04459FF9" w14:textId="501E486A" w:rsidR="009B2DEA" w:rsidRPr="00486A2E" w:rsidRDefault="00486A2E" w:rsidP="00486A2E">
      <w:pPr>
        <w:numPr>
          <w:ilvl w:val="0"/>
          <w:numId w:val="8"/>
        </w:numPr>
        <w:rPr>
          <w:ins w:id="12" w:author="Glenn Goldstein" w:date="2014-07-03T10:44:00Z"/>
        </w:rPr>
      </w:pPr>
      <w:proofErr w:type="gramStart"/>
      <w:ins w:id="13" w:author="Glenn Goldstein" w:date="2014-07-03T10:44:00Z">
        <w:r>
          <w:rPr>
            <w:b/>
            <w:bCs/>
          </w:rPr>
          <w:t>s</w:t>
        </w:r>
        <w:r w:rsidR="009D5901" w:rsidRPr="00486A2E">
          <w:rPr>
            <w:b/>
            <w:bCs/>
          </w:rPr>
          <w:t>tream</w:t>
        </w:r>
      </w:ins>
      <w:ins w:id="14" w:author="Glenn Goldstein" w:date="2014-07-03T10:46:00Z">
        <w:r>
          <w:rPr>
            <w:b/>
            <w:bCs/>
          </w:rPr>
          <w:t>ing</w:t>
        </w:r>
      </w:ins>
      <w:proofErr w:type="gramEnd"/>
      <w:ins w:id="15" w:author="Glenn Goldstein" w:date="2014-07-03T10:44:00Z">
        <w:r w:rsidR="009D5901" w:rsidRPr="00486A2E">
          <w:t xml:space="preserve"> – Specification for a streaming </w:t>
        </w:r>
        <w:proofErr w:type="spellStart"/>
        <w:r w:rsidR="009D5901" w:rsidRPr="00486A2E">
          <w:t>url</w:t>
        </w:r>
        <w:proofErr w:type="spellEnd"/>
        <w:r w:rsidR="009D5901" w:rsidRPr="00486A2E">
          <w:t xml:space="preserve"> that can be used with a distributor’s video player.</w:t>
        </w:r>
      </w:ins>
    </w:p>
    <w:p w14:paraId="7E16B924" w14:textId="33249EB9" w:rsidR="009B2DEA" w:rsidRDefault="00486A2E" w:rsidP="00486A2E">
      <w:pPr>
        <w:numPr>
          <w:ilvl w:val="0"/>
          <w:numId w:val="8"/>
        </w:numPr>
        <w:rPr>
          <w:ins w:id="16" w:author="Glenn Goldstein" w:date="2014-07-03T10:46:00Z"/>
        </w:rPr>
      </w:pPr>
      <w:proofErr w:type="spellStart"/>
      <w:proofErr w:type="gramStart"/>
      <w:ins w:id="17" w:author="Glenn Goldstein" w:date="2014-07-03T10:46:00Z">
        <w:r>
          <w:rPr>
            <w:b/>
            <w:bCs/>
          </w:rPr>
          <w:t>applink</w:t>
        </w:r>
      </w:ins>
      <w:proofErr w:type="spellEnd"/>
      <w:proofErr w:type="gramEnd"/>
      <w:ins w:id="18" w:author="Glenn Goldstein" w:date="2014-07-03T10:44:00Z">
        <w:r w:rsidR="009D5901" w:rsidRPr="00486A2E">
          <w:rPr>
            <w:b/>
            <w:bCs/>
          </w:rPr>
          <w:t xml:space="preserve"> </w:t>
        </w:r>
        <w:r w:rsidR="009D5901" w:rsidRPr="00486A2E">
          <w:t>– Specification for a deep link to a video title within an application.</w:t>
        </w:r>
      </w:ins>
    </w:p>
    <w:p w14:paraId="1EE9DC0D" w14:textId="28D50391" w:rsidR="00486A2E" w:rsidRPr="00486A2E" w:rsidRDefault="00486A2E" w:rsidP="00486A2E">
      <w:pPr>
        <w:numPr>
          <w:ilvl w:val="0"/>
          <w:numId w:val="8"/>
        </w:numPr>
        <w:rPr>
          <w:ins w:id="19" w:author="Glenn Goldstein" w:date="2014-07-03T10:44:00Z"/>
        </w:rPr>
      </w:pPr>
      <w:commentRangeStart w:id="20"/>
      <w:proofErr w:type="gramStart"/>
      <w:ins w:id="21" w:author="Glenn Goldstein" w:date="2014-07-03T10:46:00Z">
        <w:r>
          <w:rPr>
            <w:b/>
            <w:bCs/>
          </w:rPr>
          <w:t>preview</w:t>
        </w:r>
        <w:proofErr w:type="gramEnd"/>
        <w:r>
          <w:rPr>
            <w:b/>
            <w:bCs/>
          </w:rPr>
          <w:t xml:space="preserve"> </w:t>
        </w:r>
        <w:r>
          <w:t>– Link to a preview of the title.</w:t>
        </w:r>
      </w:ins>
      <w:commentRangeEnd w:id="20"/>
      <w:ins w:id="22" w:author="Glenn Goldstein" w:date="2014-07-03T10:47:00Z">
        <w:r>
          <w:rPr>
            <w:rStyle w:val="CommentReference"/>
          </w:rPr>
          <w:commentReference w:id="20"/>
        </w:r>
      </w:ins>
    </w:p>
    <w:p w14:paraId="48C9A84B" w14:textId="77777777" w:rsidR="009B2DEA" w:rsidRPr="00486A2E" w:rsidRDefault="009D5901" w:rsidP="00486A2E">
      <w:pPr>
        <w:numPr>
          <w:ilvl w:val="0"/>
          <w:numId w:val="8"/>
        </w:numPr>
        <w:rPr>
          <w:ins w:id="24" w:author="Glenn Goldstein" w:date="2014-07-03T10:44:00Z"/>
        </w:rPr>
      </w:pPr>
      <w:ins w:id="25" w:author="Glenn Goldstein" w:date="2014-07-03T10:44:00Z">
        <w:r w:rsidRPr="00486A2E">
          <w:rPr>
            <w:b/>
            <w:bCs/>
          </w:rPr>
          <w:t>Custom</w:t>
        </w:r>
        <w:r w:rsidRPr="00486A2E">
          <w:t xml:space="preserve"> – Private types can be added for custom use cases using a “private:” notation that is valid within the schema.</w:t>
        </w:r>
      </w:ins>
    </w:p>
    <w:commentRangeEnd w:id="5"/>
    <w:p w14:paraId="6DD24559" w14:textId="0DC0A6FE" w:rsidR="00FA2394" w:rsidRDefault="00486A2E" w:rsidP="00233A25">
      <w:ins w:id="26" w:author="Glenn Goldstein" w:date="2014-07-03T10:45:00Z">
        <w:r>
          <w:rPr>
            <w:rStyle w:val="CommentReference"/>
          </w:rPr>
          <w:commentReference w:id="5"/>
        </w:r>
      </w:ins>
      <w:r w:rsidR="00FA2394">
        <w:rPr>
          <w:noProof/>
        </w:rPr>
        <w:drawing>
          <wp:inline distT="0" distB="0" distL="0" distR="0" wp14:anchorId="61D5C1FE" wp14:editId="6FCDC794">
            <wp:extent cx="5252720" cy="4439281"/>
            <wp:effectExtent l="0" t="0" r="508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2-12 at 10.10.04 AM.png"/>
                    <pic:cNvPicPr/>
                  </pic:nvPicPr>
                  <pic:blipFill>
                    <a:blip r:embed="rId14">
                      <a:extLst>
                        <a:ext uri="{28A0092B-C50C-407E-A947-70E740481C1C}">
                          <a14:useLocalDpi xmlns:a14="http://schemas.microsoft.com/office/drawing/2010/main" val="0"/>
                        </a:ext>
                      </a:extLst>
                    </a:blip>
                    <a:stretch>
                      <a:fillRect/>
                    </a:stretch>
                  </pic:blipFill>
                  <pic:spPr>
                    <a:xfrm>
                      <a:off x="0" y="0"/>
                      <a:ext cx="5254109" cy="4440455"/>
                    </a:xfrm>
                    <a:prstGeom prst="rect">
                      <a:avLst/>
                    </a:prstGeom>
                  </pic:spPr>
                </pic:pic>
              </a:graphicData>
            </a:graphic>
          </wp:inline>
        </w:drawing>
      </w:r>
    </w:p>
    <w:p w14:paraId="4125490B" w14:textId="4F89B9DE" w:rsidR="00582B5B" w:rsidRPr="00FA2394" w:rsidRDefault="00582B5B" w:rsidP="00233A25">
      <w:r>
        <w:br w:type="page"/>
      </w:r>
    </w:p>
    <w:p w14:paraId="603E440A" w14:textId="53AF749B" w:rsidR="00BA7510" w:rsidRDefault="00CF1941" w:rsidP="00B712EC">
      <w:pPr>
        <w:pStyle w:val="Heading1"/>
      </w:pPr>
      <w:r>
        <w:t>usage restriction</w:t>
      </w:r>
    </w:p>
    <w:p w14:paraId="0EE6F620" w14:textId="5A543692" w:rsidR="00891916" w:rsidRDefault="00FA2394" w:rsidP="00DE7936">
      <w:r>
        <w:t>Some content items are subject to restrictions from the content owner as to what types of devices, software can be used to play the content</w:t>
      </w:r>
      <w:r w:rsidR="00BA7510">
        <w:t xml:space="preserve"> in various temporal windows</w:t>
      </w:r>
      <w:r>
        <w:t xml:space="preserve">.  Additionally, device features and geography might impact usage </w:t>
      </w:r>
      <w:r w:rsidR="00891916">
        <w:t xml:space="preserve">rights.  The </w:t>
      </w:r>
      <w:proofErr w:type="spellStart"/>
      <w:r w:rsidR="00891916">
        <w:rPr>
          <w:i/>
        </w:rPr>
        <w:t>oatc</w:t>
      </w:r>
      <w:proofErr w:type="spellEnd"/>
      <w:r w:rsidR="00891916">
        <w:rPr>
          <w:i/>
        </w:rPr>
        <w:t>-restrictions</w:t>
      </w:r>
      <w:r w:rsidR="00891916">
        <w:t xml:space="preserve"> schema describes these restrictions and actions that should be taken when a restriction is triggered.</w:t>
      </w:r>
    </w:p>
    <w:p w14:paraId="6BBE5C2C" w14:textId="28DF2AA4" w:rsidR="00BA7510" w:rsidRPr="007C43B9" w:rsidRDefault="00BA7510" w:rsidP="00DE7936">
      <w:r>
        <w:t xml:space="preserve">There are three types of restrictions that can be contained within a </w:t>
      </w:r>
      <w:r>
        <w:rPr>
          <w:i/>
        </w:rPr>
        <w:t>Restrictions</w:t>
      </w:r>
      <w:r>
        <w:t xml:space="preserve"> element:  </w:t>
      </w:r>
      <w:r>
        <w:rPr>
          <w:i/>
        </w:rPr>
        <w:t>Flights</w:t>
      </w:r>
      <w:r>
        <w:t xml:space="preserve">, </w:t>
      </w:r>
      <w:proofErr w:type="spellStart"/>
      <w:r>
        <w:rPr>
          <w:i/>
        </w:rPr>
        <w:t>RecordRules</w:t>
      </w:r>
      <w:proofErr w:type="spellEnd"/>
      <w:r>
        <w:t xml:space="preserve">, and </w:t>
      </w:r>
      <w:proofErr w:type="spellStart"/>
      <w:r>
        <w:rPr>
          <w:i/>
        </w:rPr>
        <w:t>AllowDeny</w:t>
      </w:r>
      <w:proofErr w:type="spellEnd"/>
      <w:r>
        <w:rPr>
          <w:i/>
        </w:rPr>
        <w:t xml:space="preserve">.  </w:t>
      </w:r>
      <w:r>
        <w:t xml:space="preserve">A </w:t>
      </w:r>
      <w:r>
        <w:rPr>
          <w:i/>
        </w:rPr>
        <w:t>Flight</w:t>
      </w:r>
      <w:r>
        <w:t xml:space="preserve"> restriction is a viewing restriction that applies to a particular amount of time.  </w:t>
      </w:r>
      <w:r>
        <w:rPr>
          <w:i/>
        </w:rPr>
        <w:t>Flight</w:t>
      </w:r>
      <w:r>
        <w:t xml:space="preserve"> data is generally only meaningful for on-demand delivery contexts.  </w:t>
      </w:r>
      <w:proofErr w:type="spellStart"/>
      <w:r>
        <w:rPr>
          <w:i/>
        </w:rPr>
        <w:t>RecordRules</w:t>
      </w:r>
      <w:proofErr w:type="spellEnd"/>
      <w:r>
        <w:t xml:space="preserve"> specify the required behavior of network PVR capture for future playback.  </w:t>
      </w:r>
      <w:proofErr w:type="spellStart"/>
      <w:r>
        <w:rPr>
          <w:i/>
        </w:rPr>
        <w:t>RecordRules</w:t>
      </w:r>
      <w:proofErr w:type="spellEnd"/>
      <w:r>
        <w:t xml:space="preserve"> is only meaningful for the live delivery context.</w:t>
      </w:r>
      <w:r w:rsidR="007C43B9">
        <w:t xml:space="preserve">  Both of these restriction types make further use of the third type, </w:t>
      </w:r>
      <w:r w:rsidR="007C43B9">
        <w:rPr>
          <w:i/>
        </w:rPr>
        <w:t>AllowDeny</w:t>
      </w:r>
      <w:r w:rsidR="007C43B9">
        <w:t>.</w:t>
      </w:r>
    </w:p>
    <w:p w14:paraId="05AC51C6" w14:textId="7FA17FDE" w:rsidR="00BA7510" w:rsidRPr="00BA7510" w:rsidRDefault="00BA7510" w:rsidP="00DE7936">
      <w:proofErr w:type="spellStart"/>
      <w:r>
        <w:rPr>
          <w:i/>
        </w:rPr>
        <w:t>AllowDeny</w:t>
      </w:r>
      <w:proofErr w:type="spellEnd"/>
      <w:r>
        <w:t xml:space="preserve"> rules specify whether a particular platform, OS, venue, etc., is allowed to view this content subject to this and other rules.  </w:t>
      </w:r>
      <w:proofErr w:type="spellStart"/>
      <w:r>
        <w:rPr>
          <w:i/>
        </w:rPr>
        <w:t>AllowDeny</w:t>
      </w:r>
      <w:proofErr w:type="spellEnd"/>
      <w:r>
        <w:t xml:space="preserve"> has a single attribute called </w:t>
      </w:r>
      <w:r>
        <w:rPr>
          <w:i/>
        </w:rPr>
        <w:t>Order</w:t>
      </w:r>
      <w:r>
        <w:t xml:space="preserve"> that specifies the initial state before any contained rules are processed.  NOTE:  Care should be taken on the part of the feed creator to ensure that </w:t>
      </w:r>
      <w:proofErr w:type="spellStart"/>
      <w:r>
        <w:rPr>
          <w:i/>
        </w:rPr>
        <w:t>AllowDeny</w:t>
      </w:r>
      <w:proofErr w:type="spellEnd"/>
      <w:r>
        <w:t xml:space="preserve"> rules are sensible and can be interpreted by feed recipients.</w:t>
      </w:r>
    </w:p>
    <w:p w14:paraId="4B8F854A" w14:textId="545CF5E0" w:rsidR="00891916" w:rsidRDefault="00891916" w:rsidP="00DE7936">
      <w:r>
        <w:t xml:space="preserve">If appropriate rights can’t be determined, an </w:t>
      </w:r>
      <w:r>
        <w:rPr>
          <w:i/>
        </w:rPr>
        <w:t>Action</w:t>
      </w:r>
      <w:r>
        <w:t xml:space="preserve"> specifies what a Distributor of Client should do.  A typical </w:t>
      </w:r>
      <w:r>
        <w:rPr>
          <w:i/>
        </w:rPr>
        <w:t>Action</w:t>
      </w:r>
      <w:r>
        <w:t xml:space="preserve"> may be to display a blackout, slate, or play alternate content that may have its own set of restrictions.  A Provider should be very careful to ensure that appropriate </w:t>
      </w:r>
      <w:r>
        <w:rPr>
          <w:i/>
        </w:rPr>
        <w:t>Action</w:t>
      </w:r>
      <w:r>
        <w:t>s are specified.</w:t>
      </w:r>
    </w:p>
    <w:p w14:paraId="62430350" w14:textId="07396A01" w:rsidR="007C43B9" w:rsidRDefault="007C43B9" w:rsidP="00B712EC">
      <w:pPr>
        <w:jc w:val="center"/>
      </w:pPr>
      <w:r>
        <w:rPr>
          <w:noProof/>
        </w:rPr>
        <w:drawing>
          <wp:inline distT="0" distB="0" distL="0" distR="0" wp14:anchorId="0193B429" wp14:editId="568A0046">
            <wp:extent cx="5475605" cy="3051810"/>
            <wp:effectExtent l="0" t="0" r="10795" b="0"/>
            <wp:docPr id="14" name="Picture 14" descr="Macintosh HD:Users:crawforb:Desktop:Screen Shot 2014-06-25 at 11.50.4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crawforb:Desktop:Screen Shot 2014-06-25 at 11.50.41 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5605" cy="3051810"/>
                    </a:xfrm>
                    <a:prstGeom prst="rect">
                      <a:avLst/>
                    </a:prstGeom>
                    <a:noFill/>
                    <a:ln>
                      <a:noFill/>
                    </a:ln>
                  </pic:spPr>
                </pic:pic>
              </a:graphicData>
            </a:graphic>
          </wp:inline>
        </w:drawing>
      </w:r>
    </w:p>
    <w:p w14:paraId="7605B77C" w14:textId="288A0638" w:rsidR="00891916" w:rsidRPr="00891916" w:rsidRDefault="00891916" w:rsidP="00DE7936"/>
    <w:p w14:paraId="54502341" w14:textId="6741EC14" w:rsidR="004A6EAE" w:rsidRDefault="004A6EAE">
      <w:r>
        <w:br w:type="page"/>
      </w:r>
      <w:bookmarkStart w:id="28" w:name="_GoBack"/>
      <w:bookmarkEnd w:id="28"/>
    </w:p>
    <w:p w14:paraId="670AB3AC" w14:textId="4B2D254A" w:rsidR="005529D3" w:rsidRPr="00DE7936" w:rsidRDefault="004A6EAE" w:rsidP="004A6EAE">
      <w:pPr>
        <w:pStyle w:val="Heading1"/>
      </w:pPr>
      <w:r>
        <w:t>appendix a – full schema documentation</w:t>
      </w:r>
    </w:p>
    <w:sectPr w:rsidR="005529D3" w:rsidRPr="00DE7936" w:rsidSect="00C8242E">
      <w:footerReference w:type="even" r:id="rId16"/>
      <w:footerReference w:type="default" r:id="rId17"/>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lenn Goldstein" w:date="2014-07-03T10:31:00Z" w:initials="GG">
    <w:p w14:paraId="724D905E" w14:textId="6E28A721" w:rsidR="00DA0582" w:rsidRDefault="00DA0582">
      <w:pPr>
        <w:pStyle w:val="CommentText"/>
      </w:pPr>
      <w:r>
        <w:rPr>
          <w:rStyle w:val="CommentReference"/>
        </w:rPr>
        <w:annotationRef/>
      </w:r>
      <w:r>
        <w:t xml:space="preserve">Is </w:t>
      </w:r>
      <w:proofErr w:type="spellStart"/>
      <w:r w:rsidRPr="00D265D7">
        <w:rPr>
          <w:i/>
        </w:rPr>
        <w:t>Playout</w:t>
      </w:r>
      <w:proofErr w:type="spellEnd"/>
      <w:r>
        <w:t xml:space="preserve"> element really required for on-demand context? You could be distributing a catalog or player links, with no need for segment/ad-break details, right?</w:t>
      </w:r>
    </w:p>
  </w:comment>
  <w:comment w:id="1" w:author="Glenn Goldstein" w:date="2014-07-03T10:33:00Z" w:initials="GG">
    <w:p w14:paraId="6A8CD9D0" w14:textId="0AC0BBBB" w:rsidR="00DA0582" w:rsidRDefault="00DA0582">
      <w:pPr>
        <w:pStyle w:val="CommentText"/>
      </w:pPr>
      <w:r>
        <w:rPr>
          <w:rStyle w:val="CommentReference"/>
        </w:rPr>
        <w:annotationRef/>
      </w:r>
      <w:r>
        <w:t>Let’s be sure these terms are used consistently in our schema, that they map to terminology in SCTE-35 standard, and that our own Viacom signaling spec gets updated to use these same terms.</w:t>
      </w:r>
    </w:p>
  </w:comment>
  <w:comment w:id="2" w:author="Glenn Goldstein" w:date="2014-07-03T10:42:00Z" w:initials="GG">
    <w:p w14:paraId="35C30F7A" w14:textId="451B2AC2" w:rsidR="00365C3D" w:rsidRDefault="00365C3D">
      <w:pPr>
        <w:pStyle w:val="CommentText"/>
      </w:pPr>
      <w:r>
        <w:rPr>
          <w:rStyle w:val="CommentReference"/>
        </w:rPr>
        <w:annotationRef/>
      </w:r>
      <w:r>
        <w:t>I think this example should show a program with chapter detail, and an ad break with detail about each spot.</w:t>
      </w:r>
    </w:p>
  </w:comment>
  <w:comment w:id="20" w:author="Glenn Goldstein" w:date="2014-07-03T10:48:00Z" w:initials="GG">
    <w:p w14:paraId="0EF69484" w14:textId="19E66AC1" w:rsidR="00486A2E" w:rsidRDefault="00486A2E">
      <w:pPr>
        <w:pStyle w:val="CommentText"/>
      </w:pPr>
      <w:ins w:id="23" w:author="Glenn Goldstein" w:date="2014-07-03T10:47:00Z">
        <w:r>
          <w:rPr>
            <w:rStyle w:val="CommentReference"/>
          </w:rPr>
          <w:annotationRef/>
        </w:r>
      </w:ins>
      <w:r>
        <w:t xml:space="preserve">Blake – perhaps preview should not be a type, but rather an attribute of a player link. This would allow a title to have both a “preview” </w:t>
      </w:r>
      <w:proofErr w:type="spellStart"/>
      <w:r>
        <w:t>PlayerLink</w:t>
      </w:r>
      <w:proofErr w:type="spellEnd"/>
      <w:r>
        <w:t xml:space="preserve"> (for a trailer or promo) as well as a </w:t>
      </w:r>
      <w:proofErr w:type="spellStart"/>
      <w:r>
        <w:t>PlayerLink</w:t>
      </w:r>
      <w:proofErr w:type="spellEnd"/>
      <w:r>
        <w:t xml:space="preserve"> for the actual content. Since </w:t>
      </w:r>
      <w:proofErr w:type="spellStart"/>
      <w:r>
        <w:t>PlayerLinks</w:t>
      </w:r>
      <w:proofErr w:type="spellEnd"/>
      <w:r>
        <w:t xml:space="preserve"> are used for replacement content, how would a slate be specified? </w:t>
      </w:r>
    </w:p>
  </w:comment>
  <w:comment w:id="5" w:author="Glenn Goldstein" w:date="2014-07-03T10:45:00Z" w:initials="GG">
    <w:p w14:paraId="0832981A" w14:textId="64AA8BC9" w:rsidR="00486A2E" w:rsidRDefault="00486A2E">
      <w:pPr>
        <w:pStyle w:val="CommentText"/>
      </w:pPr>
      <w:ins w:id="27" w:author="Glenn Goldstein" w:date="2014-07-03T10:45:00Z">
        <w:r>
          <w:rPr>
            <w:rStyle w:val="CommentReference"/>
          </w:rPr>
          <w:annotationRef/>
        </w:r>
      </w:ins>
      <w:r>
        <w:t>Blake – I think it’s good to have the types listed here. Can you please verify if what I have here is complete/accurate?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EA5036" w14:textId="77777777" w:rsidR="00DA0582" w:rsidRDefault="00DA0582" w:rsidP="007B3EAE">
      <w:pPr>
        <w:spacing w:before="0" w:after="0" w:line="240" w:lineRule="auto"/>
      </w:pPr>
      <w:r>
        <w:separator/>
      </w:r>
    </w:p>
  </w:endnote>
  <w:endnote w:type="continuationSeparator" w:id="0">
    <w:p w14:paraId="10484664" w14:textId="77777777" w:rsidR="00DA0582" w:rsidRDefault="00DA0582" w:rsidP="007B3EA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93D8CB" w14:textId="77777777" w:rsidR="00DA0582" w:rsidRDefault="00DA0582" w:rsidP="005C6E6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9328D4" w14:textId="77777777" w:rsidR="00DA0582" w:rsidRDefault="00DA0582" w:rsidP="00CB600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A52986" w14:textId="3358BDF7" w:rsidR="00DA0582" w:rsidRPr="00133CF2" w:rsidRDefault="00DA0582" w:rsidP="00CB600D">
    <w:pPr>
      <w:pStyle w:val="Footer"/>
      <w:ind w:right="360"/>
      <w:rPr>
        <w:i/>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093F33" w14:textId="77777777" w:rsidR="00DA0582" w:rsidRDefault="00DA0582" w:rsidP="007B3EAE">
      <w:pPr>
        <w:spacing w:before="0" w:after="0" w:line="240" w:lineRule="auto"/>
      </w:pPr>
      <w:r>
        <w:separator/>
      </w:r>
    </w:p>
  </w:footnote>
  <w:footnote w:type="continuationSeparator" w:id="0">
    <w:p w14:paraId="3F9C3942" w14:textId="77777777" w:rsidR="00DA0582" w:rsidRDefault="00DA0582" w:rsidP="007B3EAE">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51B57"/>
    <w:multiLevelType w:val="hybridMultilevel"/>
    <w:tmpl w:val="29FC2EEE"/>
    <w:lvl w:ilvl="0" w:tplc="EFC2AD98">
      <w:start w:val="1"/>
      <w:numFmt w:val="bullet"/>
      <w:lvlText w:val="•"/>
      <w:lvlJc w:val="left"/>
      <w:pPr>
        <w:tabs>
          <w:tab w:val="num" w:pos="720"/>
        </w:tabs>
        <w:ind w:left="720" w:hanging="360"/>
      </w:pPr>
      <w:rPr>
        <w:rFonts w:ascii="Arial" w:hAnsi="Arial" w:hint="default"/>
      </w:rPr>
    </w:lvl>
    <w:lvl w:ilvl="1" w:tplc="40EC0C66" w:tentative="1">
      <w:start w:val="1"/>
      <w:numFmt w:val="bullet"/>
      <w:lvlText w:val="•"/>
      <w:lvlJc w:val="left"/>
      <w:pPr>
        <w:tabs>
          <w:tab w:val="num" w:pos="1440"/>
        </w:tabs>
        <w:ind w:left="1440" w:hanging="360"/>
      </w:pPr>
      <w:rPr>
        <w:rFonts w:ascii="Arial" w:hAnsi="Arial" w:hint="default"/>
      </w:rPr>
    </w:lvl>
    <w:lvl w:ilvl="2" w:tplc="0BD2CEEA" w:tentative="1">
      <w:start w:val="1"/>
      <w:numFmt w:val="bullet"/>
      <w:lvlText w:val="•"/>
      <w:lvlJc w:val="left"/>
      <w:pPr>
        <w:tabs>
          <w:tab w:val="num" w:pos="2160"/>
        </w:tabs>
        <w:ind w:left="2160" w:hanging="360"/>
      </w:pPr>
      <w:rPr>
        <w:rFonts w:ascii="Arial" w:hAnsi="Arial" w:hint="default"/>
      </w:rPr>
    </w:lvl>
    <w:lvl w:ilvl="3" w:tplc="60EA5E16" w:tentative="1">
      <w:start w:val="1"/>
      <w:numFmt w:val="bullet"/>
      <w:lvlText w:val="•"/>
      <w:lvlJc w:val="left"/>
      <w:pPr>
        <w:tabs>
          <w:tab w:val="num" w:pos="2880"/>
        </w:tabs>
        <w:ind w:left="2880" w:hanging="360"/>
      </w:pPr>
      <w:rPr>
        <w:rFonts w:ascii="Arial" w:hAnsi="Arial" w:hint="default"/>
      </w:rPr>
    </w:lvl>
    <w:lvl w:ilvl="4" w:tplc="CB96EB20" w:tentative="1">
      <w:start w:val="1"/>
      <w:numFmt w:val="bullet"/>
      <w:lvlText w:val="•"/>
      <w:lvlJc w:val="left"/>
      <w:pPr>
        <w:tabs>
          <w:tab w:val="num" w:pos="3600"/>
        </w:tabs>
        <w:ind w:left="3600" w:hanging="360"/>
      </w:pPr>
      <w:rPr>
        <w:rFonts w:ascii="Arial" w:hAnsi="Arial" w:hint="default"/>
      </w:rPr>
    </w:lvl>
    <w:lvl w:ilvl="5" w:tplc="CB24B2DC" w:tentative="1">
      <w:start w:val="1"/>
      <w:numFmt w:val="bullet"/>
      <w:lvlText w:val="•"/>
      <w:lvlJc w:val="left"/>
      <w:pPr>
        <w:tabs>
          <w:tab w:val="num" w:pos="4320"/>
        </w:tabs>
        <w:ind w:left="4320" w:hanging="360"/>
      </w:pPr>
      <w:rPr>
        <w:rFonts w:ascii="Arial" w:hAnsi="Arial" w:hint="default"/>
      </w:rPr>
    </w:lvl>
    <w:lvl w:ilvl="6" w:tplc="3E84AD0C" w:tentative="1">
      <w:start w:val="1"/>
      <w:numFmt w:val="bullet"/>
      <w:lvlText w:val="•"/>
      <w:lvlJc w:val="left"/>
      <w:pPr>
        <w:tabs>
          <w:tab w:val="num" w:pos="5040"/>
        </w:tabs>
        <w:ind w:left="5040" w:hanging="360"/>
      </w:pPr>
      <w:rPr>
        <w:rFonts w:ascii="Arial" w:hAnsi="Arial" w:hint="default"/>
      </w:rPr>
    </w:lvl>
    <w:lvl w:ilvl="7" w:tplc="26E2FE7C" w:tentative="1">
      <w:start w:val="1"/>
      <w:numFmt w:val="bullet"/>
      <w:lvlText w:val="•"/>
      <w:lvlJc w:val="left"/>
      <w:pPr>
        <w:tabs>
          <w:tab w:val="num" w:pos="5760"/>
        </w:tabs>
        <w:ind w:left="5760" w:hanging="360"/>
      </w:pPr>
      <w:rPr>
        <w:rFonts w:ascii="Arial" w:hAnsi="Arial" w:hint="default"/>
      </w:rPr>
    </w:lvl>
    <w:lvl w:ilvl="8" w:tplc="8B56F916" w:tentative="1">
      <w:start w:val="1"/>
      <w:numFmt w:val="bullet"/>
      <w:lvlText w:val="•"/>
      <w:lvlJc w:val="left"/>
      <w:pPr>
        <w:tabs>
          <w:tab w:val="num" w:pos="6480"/>
        </w:tabs>
        <w:ind w:left="6480" w:hanging="360"/>
      </w:pPr>
      <w:rPr>
        <w:rFonts w:ascii="Arial" w:hAnsi="Arial" w:hint="default"/>
      </w:rPr>
    </w:lvl>
  </w:abstractNum>
  <w:abstractNum w:abstractNumId="1">
    <w:nsid w:val="20FD3E6A"/>
    <w:multiLevelType w:val="hybridMultilevel"/>
    <w:tmpl w:val="49C8E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54128C"/>
    <w:multiLevelType w:val="hybridMultilevel"/>
    <w:tmpl w:val="61C2D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092838"/>
    <w:multiLevelType w:val="hybridMultilevel"/>
    <w:tmpl w:val="4A2E2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386FBA"/>
    <w:multiLevelType w:val="hybridMultilevel"/>
    <w:tmpl w:val="0BEA8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DA36C4"/>
    <w:multiLevelType w:val="hybridMultilevel"/>
    <w:tmpl w:val="5192C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027395"/>
    <w:multiLevelType w:val="hybridMultilevel"/>
    <w:tmpl w:val="F9500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3E24A3"/>
    <w:multiLevelType w:val="hybridMultilevel"/>
    <w:tmpl w:val="8F8C9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2"/>
  </w:num>
  <w:num w:numId="5">
    <w:abstractNumId w:val="5"/>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4"/>
  <w:proofState w:spelling="clean" w:grammar="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8EF"/>
    <w:rsid w:val="00012EE2"/>
    <w:rsid w:val="00027A29"/>
    <w:rsid w:val="000630E3"/>
    <w:rsid w:val="00067159"/>
    <w:rsid w:val="00076315"/>
    <w:rsid w:val="00082052"/>
    <w:rsid w:val="000B6989"/>
    <w:rsid w:val="000D21D0"/>
    <w:rsid w:val="000F3EAA"/>
    <w:rsid w:val="001242E3"/>
    <w:rsid w:val="0012473D"/>
    <w:rsid w:val="00133CF2"/>
    <w:rsid w:val="00161CCE"/>
    <w:rsid w:val="00177C47"/>
    <w:rsid w:val="001860BD"/>
    <w:rsid w:val="001B3C12"/>
    <w:rsid w:val="001C5AA3"/>
    <w:rsid w:val="00204EA2"/>
    <w:rsid w:val="00216716"/>
    <w:rsid w:val="0022571A"/>
    <w:rsid w:val="0023113D"/>
    <w:rsid w:val="00233A25"/>
    <w:rsid w:val="002B5052"/>
    <w:rsid w:val="002C4C87"/>
    <w:rsid w:val="002D62DB"/>
    <w:rsid w:val="00322AFA"/>
    <w:rsid w:val="0032528A"/>
    <w:rsid w:val="00341516"/>
    <w:rsid w:val="00352099"/>
    <w:rsid w:val="003538EF"/>
    <w:rsid w:val="00356154"/>
    <w:rsid w:val="00365C3D"/>
    <w:rsid w:val="003728A2"/>
    <w:rsid w:val="003A3F98"/>
    <w:rsid w:val="003A465E"/>
    <w:rsid w:val="003E318E"/>
    <w:rsid w:val="00404175"/>
    <w:rsid w:val="00486A2E"/>
    <w:rsid w:val="004A6EAE"/>
    <w:rsid w:val="004D18F2"/>
    <w:rsid w:val="004D524A"/>
    <w:rsid w:val="004D7115"/>
    <w:rsid w:val="004E04C7"/>
    <w:rsid w:val="004E0BCD"/>
    <w:rsid w:val="004E4026"/>
    <w:rsid w:val="00536906"/>
    <w:rsid w:val="005529D3"/>
    <w:rsid w:val="00582B5B"/>
    <w:rsid w:val="005A3FE2"/>
    <w:rsid w:val="005B38E7"/>
    <w:rsid w:val="005B3AB4"/>
    <w:rsid w:val="005C6E64"/>
    <w:rsid w:val="005D1D0E"/>
    <w:rsid w:val="005E63CE"/>
    <w:rsid w:val="005E66B2"/>
    <w:rsid w:val="00606B89"/>
    <w:rsid w:val="00653DE3"/>
    <w:rsid w:val="00657F93"/>
    <w:rsid w:val="00672C2C"/>
    <w:rsid w:val="00694FAE"/>
    <w:rsid w:val="006964F3"/>
    <w:rsid w:val="006C6076"/>
    <w:rsid w:val="006E0E5D"/>
    <w:rsid w:val="006E10A3"/>
    <w:rsid w:val="006F248F"/>
    <w:rsid w:val="006F7C42"/>
    <w:rsid w:val="00704A96"/>
    <w:rsid w:val="00705551"/>
    <w:rsid w:val="007220BE"/>
    <w:rsid w:val="00724B62"/>
    <w:rsid w:val="00772602"/>
    <w:rsid w:val="007766D7"/>
    <w:rsid w:val="007813BD"/>
    <w:rsid w:val="00785E09"/>
    <w:rsid w:val="007B3EAE"/>
    <w:rsid w:val="007C43B9"/>
    <w:rsid w:val="007E225E"/>
    <w:rsid w:val="007E5579"/>
    <w:rsid w:val="007F6CD6"/>
    <w:rsid w:val="007F72EE"/>
    <w:rsid w:val="00821AB2"/>
    <w:rsid w:val="008448CC"/>
    <w:rsid w:val="00883111"/>
    <w:rsid w:val="00884C14"/>
    <w:rsid w:val="00891916"/>
    <w:rsid w:val="00897B3B"/>
    <w:rsid w:val="00916A05"/>
    <w:rsid w:val="00945C1E"/>
    <w:rsid w:val="009635BF"/>
    <w:rsid w:val="009B2DEA"/>
    <w:rsid w:val="009D19D2"/>
    <w:rsid w:val="009D5901"/>
    <w:rsid w:val="00A649F2"/>
    <w:rsid w:val="00A66955"/>
    <w:rsid w:val="00A803EE"/>
    <w:rsid w:val="00AA49C5"/>
    <w:rsid w:val="00AF53E3"/>
    <w:rsid w:val="00B010D8"/>
    <w:rsid w:val="00B078E8"/>
    <w:rsid w:val="00B10557"/>
    <w:rsid w:val="00B31515"/>
    <w:rsid w:val="00B4480A"/>
    <w:rsid w:val="00B61623"/>
    <w:rsid w:val="00B712EC"/>
    <w:rsid w:val="00B777AC"/>
    <w:rsid w:val="00BA7510"/>
    <w:rsid w:val="00BA7E47"/>
    <w:rsid w:val="00BB23C4"/>
    <w:rsid w:val="00BD1F62"/>
    <w:rsid w:val="00BE209C"/>
    <w:rsid w:val="00BF0A3A"/>
    <w:rsid w:val="00C160A1"/>
    <w:rsid w:val="00C21704"/>
    <w:rsid w:val="00C727AA"/>
    <w:rsid w:val="00C8242E"/>
    <w:rsid w:val="00CB600D"/>
    <w:rsid w:val="00CC2F46"/>
    <w:rsid w:val="00CD27BC"/>
    <w:rsid w:val="00CF1941"/>
    <w:rsid w:val="00CF2AE2"/>
    <w:rsid w:val="00D265D7"/>
    <w:rsid w:val="00D54817"/>
    <w:rsid w:val="00D70C94"/>
    <w:rsid w:val="00D9094C"/>
    <w:rsid w:val="00DA0582"/>
    <w:rsid w:val="00DB0EA1"/>
    <w:rsid w:val="00DB6706"/>
    <w:rsid w:val="00DE7936"/>
    <w:rsid w:val="00E25943"/>
    <w:rsid w:val="00E25FEB"/>
    <w:rsid w:val="00E32035"/>
    <w:rsid w:val="00E53106"/>
    <w:rsid w:val="00E90FDF"/>
    <w:rsid w:val="00EB1864"/>
    <w:rsid w:val="00F23579"/>
    <w:rsid w:val="00F618E0"/>
    <w:rsid w:val="00FA2394"/>
    <w:rsid w:val="00FB796A"/>
    <w:rsid w:val="00FD65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1DE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8EF"/>
    <w:rPr>
      <w:rFonts w:asciiTheme="majorHAnsi" w:hAnsiTheme="majorHAnsi"/>
      <w:sz w:val="20"/>
      <w:szCs w:val="20"/>
    </w:rPr>
  </w:style>
  <w:style w:type="paragraph" w:styleId="Heading1">
    <w:name w:val="heading 1"/>
    <w:basedOn w:val="Normal"/>
    <w:next w:val="Normal"/>
    <w:link w:val="Heading1Char"/>
    <w:uiPriority w:val="9"/>
    <w:qFormat/>
    <w:rsid w:val="003538E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538E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538E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3538E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3538E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538E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538E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538E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538E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8EF"/>
    <w:rPr>
      <w:rFonts w:asciiTheme="majorHAnsi" w:hAnsiTheme="majorHAnsi"/>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3538EF"/>
    <w:rPr>
      <w:rFonts w:asciiTheme="majorHAnsi" w:hAnsiTheme="majorHAnsi"/>
      <w:caps/>
      <w:spacing w:val="15"/>
      <w:shd w:val="clear" w:color="auto" w:fill="DBE5F1" w:themeFill="accent1" w:themeFillTint="33"/>
    </w:rPr>
  </w:style>
  <w:style w:type="character" w:customStyle="1" w:styleId="Heading3Char">
    <w:name w:val="Heading 3 Char"/>
    <w:basedOn w:val="DefaultParagraphFont"/>
    <w:link w:val="Heading3"/>
    <w:uiPriority w:val="9"/>
    <w:rsid w:val="003538EF"/>
    <w:rPr>
      <w:rFonts w:asciiTheme="majorHAnsi" w:hAnsiTheme="majorHAnsi"/>
      <w:caps/>
      <w:color w:val="243F60" w:themeColor="accent1" w:themeShade="7F"/>
      <w:spacing w:val="15"/>
    </w:rPr>
  </w:style>
  <w:style w:type="character" w:customStyle="1" w:styleId="Heading4Char">
    <w:name w:val="Heading 4 Char"/>
    <w:basedOn w:val="DefaultParagraphFont"/>
    <w:link w:val="Heading4"/>
    <w:uiPriority w:val="9"/>
    <w:rsid w:val="003538EF"/>
    <w:rPr>
      <w:caps/>
      <w:color w:val="365F91" w:themeColor="accent1" w:themeShade="BF"/>
      <w:spacing w:val="10"/>
    </w:rPr>
  </w:style>
  <w:style w:type="character" w:customStyle="1" w:styleId="Heading5Char">
    <w:name w:val="Heading 5 Char"/>
    <w:basedOn w:val="DefaultParagraphFont"/>
    <w:link w:val="Heading5"/>
    <w:uiPriority w:val="9"/>
    <w:semiHidden/>
    <w:rsid w:val="003538EF"/>
    <w:rPr>
      <w:caps/>
      <w:color w:val="365F91" w:themeColor="accent1" w:themeShade="BF"/>
      <w:spacing w:val="10"/>
    </w:rPr>
  </w:style>
  <w:style w:type="character" w:customStyle="1" w:styleId="Heading6Char">
    <w:name w:val="Heading 6 Char"/>
    <w:basedOn w:val="DefaultParagraphFont"/>
    <w:link w:val="Heading6"/>
    <w:uiPriority w:val="9"/>
    <w:semiHidden/>
    <w:rsid w:val="003538EF"/>
    <w:rPr>
      <w:caps/>
      <w:color w:val="365F91" w:themeColor="accent1" w:themeShade="BF"/>
      <w:spacing w:val="10"/>
    </w:rPr>
  </w:style>
  <w:style w:type="character" w:customStyle="1" w:styleId="Heading7Char">
    <w:name w:val="Heading 7 Char"/>
    <w:basedOn w:val="DefaultParagraphFont"/>
    <w:link w:val="Heading7"/>
    <w:uiPriority w:val="9"/>
    <w:semiHidden/>
    <w:rsid w:val="003538EF"/>
    <w:rPr>
      <w:caps/>
      <w:color w:val="365F91" w:themeColor="accent1" w:themeShade="BF"/>
      <w:spacing w:val="10"/>
    </w:rPr>
  </w:style>
  <w:style w:type="character" w:customStyle="1" w:styleId="Heading8Char">
    <w:name w:val="Heading 8 Char"/>
    <w:basedOn w:val="DefaultParagraphFont"/>
    <w:link w:val="Heading8"/>
    <w:uiPriority w:val="9"/>
    <w:semiHidden/>
    <w:rsid w:val="003538EF"/>
    <w:rPr>
      <w:caps/>
      <w:spacing w:val="10"/>
      <w:sz w:val="18"/>
      <w:szCs w:val="18"/>
    </w:rPr>
  </w:style>
  <w:style w:type="character" w:customStyle="1" w:styleId="Heading9Char">
    <w:name w:val="Heading 9 Char"/>
    <w:basedOn w:val="DefaultParagraphFont"/>
    <w:link w:val="Heading9"/>
    <w:uiPriority w:val="9"/>
    <w:semiHidden/>
    <w:rsid w:val="003538EF"/>
    <w:rPr>
      <w:i/>
      <w:caps/>
      <w:spacing w:val="10"/>
      <w:sz w:val="18"/>
      <w:szCs w:val="18"/>
    </w:rPr>
  </w:style>
  <w:style w:type="paragraph" w:styleId="Caption">
    <w:name w:val="caption"/>
    <w:basedOn w:val="Normal"/>
    <w:next w:val="Normal"/>
    <w:uiPriority w:val="35"/>
    <w:semiHidden/>
    <w:unhideWhenUsed/>
    <w:qFormat/>
    <w:rsid w:val="003538EF"/>
    <w:rPr>
      <w:b/>
      <w:bCs/>
      <w:color w:val="365F91" w:themeColor="accent1" w:themeShade="BF"/>
      <w:sz w:val="16"/>
      <w:szCs w:val="16"/>
    </w:rPr>
  </w:style>
  <w:style w:type="paragraph" w:styleId="Title">
    <w:name w:val="Title"/>
    <w:basedOn w:val="Normal"/>
    <w:next w:val="Normal"/>
    <w:link w:val="TitleChar"/>
    <w:uiPriority w:val="10"/>
    <w:qFormat/>
    <w:rsid w:val="003538E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538EF"/>
    <w:rPr>
      <w:rFonts w:asciiTheme="majorHAnsi" w:hAnsiTheme="majorHAnsi"/>
      <w:caps/>
      <w:color w:val="4F81BD" w:themeColor="accent1"/>
      <w:spacing w:val="10"/>
      <w:kern w:val="28"/>
      <w:sz w:val="52"/>
      <w:szCs w:val="52"/>
    </w:rPr>
  </w:style>
  <w:style w:type="paragraph" w:styleId="Subtitle">
    <w:name w:val="Subtitle"/>
    <w:basedOn w:val="Normal"/>
    <w:next w:val="Normal"/>
    <w:link w:val="SubtitleChar"/>
    <w:uiPriority w:val="11"/>
    <w:qFormat/>
    <w:rsid w:val="003538E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538EF"/>
    <w:rPr>
      <w:rFonts w:asciiTheme="majorHAnsi" w:hAnsiTheme="majorHAnsi"/>
      <w:caps/>
      <w:color w:val="595959" w:themeColor="text1" w:themeTint="A6"/>
      <w:spacing w:val="10"/>
      <w:sz w:val="24"/>
      <w:szCs w:val="24"/>
    </w:rPr>
  </w:style>
  <w:style w:type="character" w:styleId="Strong">
    <w:name w:val="Strong"/>
    <w:uiPriority w:val="22"/>
    <w:qFormat/>
    <w:rsid w:val="003538EF"/>
    <w:rPr>
      <w:b/>
      <w:bCs/>
    </w:rPr>
  </w:style>
  <w:style w:type="character" w:styleId="Emphasis">
    <w:name w:val="Emphasis"/>
    <w:uiPriority w:val="20"/>
    <w:qFormat/>
    <w:rsid w:val="003538EF"/>
    <w:rPr>
      <w:caps/>
      <w:color w:val="243F60" w:themeColor="accent1" w:themeShade="7F"/>
      <w:spacing w:val="5"/>
    </w:rPr>
  </w:style>
  <w:style w:type="paragraph" w:styleId="NoSpacing">
    <w:name w:val="No Spacing"/>
    <w:basedOn w:val="Normal"/>
    <w:link w:val="NoSpacingChar"/>
    <w:uiPriority w:val="1"/>
    <w:qFormat/>
    <w:rsid w:val="003538EF"/>
    <w:pPr>
      <w:spacing w:before="0" w:after="0" w:line="240" w:lineRule="auto"/>
    </w:pPr>
  </w:style>
  <w:style w:type="character" w:customStyle="1" w:styleId="NoSpacingChar">
    <w:name w:val="No Spacing Char"/>
    <w:basedOn w:val="DefaultParagraphFont"/>
    <w:link w:val="NoSpacing"/>
    <w:uiPriority w:val="1"/>
    <w:rsid w:val="003538EF"/>
    <w:rPr>
      <w:sz w:val="20"/>
      <w:szCs w:val="20"/>
    </w:rPr>
  </w:style>
  <w:style w:type="paragraph" w:styleId="ListParagraph">
    <w:name w:val="List Paragraph"/>
    <w:basedOn w:val="Normal"/>
    <w:uiPriority w:val="34"/>
    <w:qFormat/>
    <w:rsid w:val="003538EF"/>
    <w:pPr>
      <w:ind w:left="720"/>
      <w:contextualSpacing/>
    </w:pPr>
  </w:style>
  <w:style w:type="paragraph" w:styleId="Quote">
    <w:name w:val="Quote"/>
    <w:basedOn w:val="Normal"/>
    <w:next w:val="Normal"/>
    <w:link w:val="QuoteChar"/>
    <w:uiPriority w:val="29"/>
    <w:qFormat/>
    <w:rsid w:val="003538EF"/>
    <w:rPr>
      <w:i/>
      <w:iCs/>
    </w:rPr>
  </w:style>
  <w:style w:type="character" w:customStyle="1" w:styleId="QuoteChar">
    <w:name w:val="Quote Char"/>
    <w:basedOn w:val="DefaultParagraphFont"/>
    <w:link w:val="Quote"/>
    <w:uiPriority w:val="29"/>
    <w:rsid w:val="003538EF"/>
    <w:rPr>
      <w:i/>
      <w:iCs/>
      <w:sz w:val="20"/>
      <w:szCs w:val="20"/>
    </w:rPr>
  </w:style>
  <w:style w:type="paragraph" w:styleId="IntenseQuote">
    <w:name w:val="Intense Quote"/>
    <w:basedOn w:val="Normal"/>
    <w:next w:val="Normal"/>
    <w:link w:val="IntenseQuoteChar"/>
    <w:uiPriority w:val="30"/>
    <w:qFormat/>
    <w:rsid w:val="003538E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538EF"/>
    <w:rPr>
      <w:i/>
      <w:iCs/>
      <w:color w:val="4F81BD" w:themeColor="accent1"/>
      <w:sz w:val="20"/>
      <w:szCs w:val="20"/>
    </w:rPr>
  </w:style>
  <w:style w:type="character" w:styleId="SubtleEmphasis">
    <w:name w:val="Subtle Emphasis"/>
    <w:uiPriority w:val="19"/>
    <w:qFormat/>
    <w:rsid w:val="003538EF"/>
    <w:rPr>
      <w:i/>
      <w:iCs/>
      <w:color w:val="243F60" w:themeColor="accent1" w:themeShade="7F"/>
    </w:rPr>
  </w:style>
  <w:style w:type="character" w:styleId="IntenseEmphasis">
    <w:name w:val="Intense Emphasis"/>
    <w:uiPriority w:val="21"/>
    <w:qFormat/>
    <w:rsid w:val="003538EF"/>
    <w:rPr>
      <w:b/>
      <w:bCs/>
      <w:caps/>
      <w:color w:val="243F60" w:themeColor="accent1" w:themeShade="7F"/>
      <w:spacing w:val="10"/>
    </w:rPr>
  </w:style>
  <w:style w:type="character" w:styleId="SubtleReference">
    <w:name w:val="Subtle Reference"/>
    <w:uiPriority w:val="31"/>
    <w:qFormat/>
    <w:rsid w:val="003538EF"/>
    <w:rPr>
      <w:b/>
      <w:bCs/>
      <w:color w:val="4F81BD" w:themeColor="accent1"/>
    </w:rPr>
  </w:style>
  <w:style w:type="character" w:styleId="IntenseReference">
    <w:name w:val="Intense Reference"/>
    <w:uiPriority w:val="32"/>
    <w:qFormat/>
    <w:rsid w:val="003538EF"/>
    <w:rPr>
      <w:b/>
      <w:bCs/>
      <w:i/>
      <w:iCs/>
      <w:caps/>
      <w:color w:val="4F81BD" w:themeColor="accent1"/>
    </w:rPr>
  </w:style>
  <w:style w:type="character" w:styleId="BookTitle">
    <w:name w:val="Book Title"/>
    <w:uiPriority w:val="33"/>
    <w:qFormat/>
    <w:rsid w:val="003538EF"/>
    <w:rPr>
      <w:b/>
      <w:bCs/>
      <w:i/>
      <w:iCs/>
      <w:spacing w:val="9"/>
    </w:rPr>
  </w:style>
  <w:style w:type="paragraph" w:styleId="TOCHeading">
    <w:name w:val="TOC Heading"/>
    <w:basedOn w:val="Heading1"/>
    <w:next w:val="Normal"/>
    <w:uiPriority w:val="39"/>
    <w:semiHidden/>
    <w:unhideWhenUsed/>
    <w:qFormat/>
    <w:rsid w:val="003538EF"/>
    <w:pPr>
      <w:outlineLvl w:val="9"/>
    </w:pPr>
    <w:rPr>
      <w:lang w:bidi="en-US"/>
    </w:rPr>
  </w:style>
  <w:style w:type="paragraph" w:styleId="BalloonText">
    <w:name w:val="Balloon Text"/>
    <w:basedOn w:val="Normal"/>
    <w:link w:val="BalloonTextChar"/>
    <w:uiPriority w:val="99"/>
    <w:semiHidden/>
    <w:unhideWhenUsed/>
    <w:rsid w:val="00BD1F62"/>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1F62"/>
    <w:rPr>
      <w:rFonts w:ascii="Lucida Grande" w:hAnsi="Lucida Grande" w:cs="Lucida Grande"/>
      <w:sz w:val="18"/>
      <w:szCs w:val="18"/>
    </w:rPr>
  </w:style>
  <w:style w:type="paragraph" w:styleId="Header">
    <w:name w:val="header"/>
    <w:basedOn w:val="Normal"/>
    <w:link w:val="HeaderChar"/>
    <w:uiPriority w:val="99"/>
    <w:unhideWhenUsed/>
    <w:rsid w:val="007B3EAE"/>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7B3EAE"/>
    <w:rPr>
      <w:rFonts w:asciiTheme="majorHAnsi" w:hAnsiTheme="majorHAnsi"/>
      <w:sz w:val="20"/>
      <w:szCs w:val="20"/>
    </w:rPr>
  </w:style>
  <w:style w:type="paragraph" w:styleId="Footer">
    <w:name w:val="footer"/>
    <w:basedOn w:val="Normal"/>
    <w:link w:val="FooterChar"/>
    <w:uiPriority w:val="99"/>
    <w:unhideWhenUsed/>
    <w:rsid w:val="007B3EAE"/>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7B3EAE"/>
    <w:rPr>
      <w:rFonts w:asciiTheme="majorHAnsi" w:hAnsiTheme="majorHAnsi"/>
      <w:sz w:val="20"/>
      <w:szCs w:val="20"/>
    </w:rPr>
  </w:style>
  <w:style w:type="character" w:styleId="PageNumber">
    <w:name w:val="page number"/>
    <w:basedOn w:val="DefaultParagraphFont"/>
    <w:uiPriority w:val="99"/>
    <w:semiHidden/>
    <w:unhideWhenUsed/>
    <w:rsid w:val="00CB600D"/>
  </w:style>
  <w:style w:type="table" w:styleId="TableGrid">
    <w:name w:val="Table Grid"/>
    <w:basedOn w:val="TableNormal"/>
    <w:uiPriority w:val="59"/>
    <w:rsid w:val="00B010D8"/>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E0BCD"/>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4E0BCD"/>
    <w:pPr>
      <w:spacing w:before="0"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4E0BCD"/>
    <w:pPr>
      <w:spacing w:before="0"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CommentReference">
    <w:name w:val="annotation reference"/>
    <w:basedOn w:val="DefaultParagraphFont"/>
    <w:uiPriority w:val="99"/>
    <w:semiHidden/>
    <w:unhideWhenUsed/>
    <w:rsid w:val="005529D3"/>
    <w:rPr>
      <w:sz w:val="18"/>
      <w:szCs w:val="18"/>
    </w:rPr>
  </w:style>
  <w:style w:type="paragraph" w:styleId="CommentText">
    <w:name w:val="annotation text"/>
    <w:basedOn w:val="Normal"/>
    <w:link w:val="CommentTextChar"/>
    <w:uiPriority w:val="99"/>
    <w:semiHidden/>
    <w:unhideWhenUsed/>
    <w:rsid w:val="005529D3"/>
    <w:pPr>
      <w:spacing w:line="240" w:lineRule="auto"/>
    </w:pPr>
    <w:rPr>
      <w:sz w:val="24"/>
      <w:szCs w:val="24"/>
    </w:rPr>
  </w:style>
  <w:style w:type="character" w:customStyle="1" w:styleId="CommentTextChar">
    <w:name w:val="Comment Text Char"/>
    <w:basedOn w:val="DefaultParagraphFont"/>
    <w:link w:val="CommentText"/>
    <w:uiPriority w:val="99"/>
    <w:semiHidden/>
    <w:rsid w:val="005529D3"/>
    <w:rPr>
      <w:rFonts w:asciiTheme="majorHAnsi" w:hAnsiTheme="majorHAnsi"/>
      <w:sz w:val="24"/>
      <w:szCs w:val="24"/>
    </w:rPr>
  </w:style>
  <w:style w:type="paragraph" w:styleId="CommentSubject">
    <w:name w:val="annotation subject"/>
    <w:basedOn w:val="CommentText"/>
    <w:next w:val="CommentText"/>
    <w:link w:val="CommentSubjectChar"/>
    <w:uiPriority w:val="99"/>
    <w:semiHidden/>
    <w:unhideWhenUsed/>
    <w:rsid w:val="005529D3"/>
    <w:rPr>
      <w:b/>
      <w:bCs/>
      <w:sz w:val="20"/>
      <w:szCs w:val="20"/>
    </w:rPr>
  </w:style>
  <w:style w:type="character" w:customStyle="1" w:styleId="CommentSubjectChar">
    <w:name w:val="Comment Subject Char"/>
    <w:basedOn w:val="CommentTextChar"/>
    <w:link w:val="CommentSubject"/>
    <w:uiPriority w:val="99"/>
    <w:semiHidden/>
    <w:rsid w:val="005529D3"/>
    <w:rPr>
      <w:rFonts w:asciiTheme="majorHAnsi" w:hAnsiTheme="majorHAnsi"/>
      <w:b/>
      <w:bCs/>
      <w:sz w:val="20"/>
      <w:szCs w:val="20"/>
    </w:rPr>
  </w:style>
  <w:style w:type="paragraph" w:styleId="Revision">
    <w:name w:val="Revision"/>
    <w:hidden/>
    <w:uiPriority w:val="99"/>
    <w:semiHidden/>
    <w:rsid w:val="007220BE"/>
    <w:pPr>
      <w:spacing w:before="0" w:after="0" w:line="240" w:lineRule="auto"/>
    </w:pPr>
    <w:rPr>
      <w:rFonts w:asciiTheme="majorHAnsi" w:hAnsiTheme="majorHAns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8EF"/>
    <w:rPr>
      <w:rFonts w:asciiTheme="majorHAnsi" w:hAnsiTheme="majorHAnsi"/>
      <w:sz w:val="20"/>
      <w:szCs w:val="20"/>
    </w:rPr>
  </w:style>
  <w:style w:type="paragraph" w:styleId="Heading1">
    <w:name w:val="heading 1"/>
    <w:basedOn w:val="Normal"/>
    <w:next w:val="Normal"/>
    <w:link w:val="Heading1Char"/>
    <w:uiPriority w:val="9"/>
    <w:qFormat/>
    <w:rsid w:val="003538E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538E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538E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3538E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3538E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538E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538E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538E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538E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8EF"/>
    <w:rPr>
      <w:rFonts w:asciiTheme="majorHAnsi" w:hAnsiTheme="majorHAnsi"/>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3538EF"/>
    <w:rPr>
      <w:rFonts w:asciiTheme="majorHAnsi" w:hAnsiTheme="majorHAnsi"/>
      <w:caps/>
      <w:spacing w:val="15"/>
      <w:shd w:val="clear" w:color="auto" w:fill="DBE5F1" w:themeFill="accent1" w:themeFillTint="33"/>
    </w:rPr>
  </w:style>
  <w:style w:type="character" w:customStyle="1" w:styleId="Heading3Char">
    <w:name w:val="Heading 3 Char"/>
    <w:basedOn w:val="DefaultParagraphFont"/>
    <w:link w:val="Heading3"/>
    <w:uiPriority w:val="9"/>
    <w:rsid w:val="003538EF"/>
    <w:rPr>
      <w:rFonts w:asciiTheme="majorHAnsi" w:hAnsiTheme="majorHAnsi"/>
      <w:caps/>
      <w:color w:val="243F60" w:themeColor="accent1" w:themeShade="7F"/>
      <w:spacing w:val="15"/>
    </w:rPr>
  </w:style>
  <w:style w:type="character" w:customStyle="1" w:styleId="Heading4Char">
    <w:name w:val="Heading 4 Char"/>
    <w:basedOn w:val="DefaultParagraphFont"/>
    <w:link w:val="Heading4"/>
    <w:uiPriority w:val="9"/>
    <w:rsid w:val="003538EF"/>
    <w:rPr>
      <w:caps/>
      <w:color w:val="365F91" w:themeColor="accent1" w:themeShade="BF"/>
      <w:spacing w:val="10"/>
    </w:rPr>
  </w:style>
  <w:style w:type="character" w:customStyle="1" w:styleId="Heading5Char">
    <w:name w:val="Heading 5 Char"/>
    <w:basedOn w:val="DefaultParagraphFont"/>
    <w:link w:val="Heading5"/>
    <w:uiPriority w:val="9"/>
    <w:semiHidden/>
    <w:rsid w:val="003538EF"/>
    <w:rPr>
      <w:caps/>
      <w:color w:val="365F91" w:themeColor="accent1" w:themeShade="BF"/>
      <w:spacing w:val="10"/>
    </w:rPr>
  </w:style>
  <w:style w:type="character" w:customStyle="1" w:styleId="Heading6Char">
    <w:name w:val="Heading 6 Char"/>
    <w:basedOn w:val="DefaultParagraphFont"/>
    <w:link w:val="Heading6"/>
    <w:uiPriority w:val="9"/>
    <w:semiHidden/>
    <w:rsid w:val="003538EF"/>
    <w:rPr>
      <w:caps/>
      <w:color w:val="365F91" w:themeColor="accent1" w:themeShade="BF"/>
      <w:spacing w:val="10"/>
    </w:rPr>
  </w:style>
  <w:style w:type="character" w:customStyle="1" w:styleId="Heading7Char">
    <w:name w:val="Heading 7 Char"/>
    <w:basedOn w:val="DefaultParagraphFont"/>
    <w:link w:val="Heading7"/>
    <w:uiPriority w:val="9"/>
    <w:semiHidden/>
    <w:rsid w:val="003538EF"/>
    <w:rPr>
      <w:caps/>
      <w:color w:val="365F91" w:themeColor="accent1" w:themeShade="BF"/>
      <w:spacing w:val="10"/>
    </w:rPr>
  </w:style>
  <w:style w:type="character" w:customStyle="1" w:styleId="Heading8Char">
    <w:name w:val="Heading 8 Char"/>
    <w:basedOn w:val="DefaultParagraphFont"/>
    <w:link w:val="Heading8"/>
    <w:uiPriority w:val="9"/>
    <w:semiHidden/>
    <w:rsid w:val="003538EF"/>
    <w:rPr>
      <w:caps/>
      <w:spacing w:val="10"/>
      <w:sz w:val="18"/>
      <w:szCs w:val="18"/>
    </w:rPr>
  </w:style>
  <w:style w:type="character" w:customStyle="1" w:styleId="Heading9Char">
    <w:name w:val="Heading 9 Char"/>
    <w:basedOn w:val="DefaultParagraphFont"/>
    <w:link w:val="Heading9"/>
    <w:uiPriority w:val="9"/>
    <w:semiHidden/>
    <w:rsid w:val="003538EF"/>
    <w:rPr>
      <w:i/>
      <w:caps/>
      <w:spacing w:val="10"/>
      <w:sz w:val="18"/>
      <w:szCs w:val="18"/>
    </w:rPr>
  </w:style>
  <w:style w:type="paragraph" w:styleId="Caption">
    <w:name w:val="caption"/>
    <w:basedOn w:val="Normal"/>
    <w:next w:val="Normal"/>
    <w:uiPriority w:val="35"/>
    <w:semiHidden/>
    <w:unhideWhenUsed/>
    <w:qFormat/>
    <w:rsid w:val="003538EF"/>
    <w:rPr>
      <w:b/>
      <w:bCs/>
      <w:color w:val="365F91" w:themeColor="accent1" w:themeShade="BF"/>
      <w:sz w:val="16"/>
      <w:szCs w:val="16"/>
    </w:rPr>
  </w:style>
  <w:style w:type="paragraph" w:styleId="Title">
    <w:name w:val="Title"/>
    <w:basedOn w:val="Normal"/>
    <w:next w:val="Normal"/>
    <w:link w:val="TitleChar"/>
    <w:uiPriority w:val="10"/>
    <w:qFormat/>
    <w:rsid w:val="003538E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538EF"/>
    <w:rPr>
      <w:rFonts w:asciiTheme="majorHAnsi" w:hAnsiTheme="majorHAnsi"/>
      <w:caps/>
      <w:color w:val="4F81BD" w:themeColor="accent1"/>
      <w:spacing w:val="10"/>
      <w:kern w:val="28"/>
      <w:sz w:val="52"/>
      <w:szCs w:val="52"/>
    </w:rPr>
  </w:style>
  <w:style w:type="paragraph" w:styleId="Subtitle">
    <w:name w:val="Subtitle"/>
    <w:basedOn w:val="Normal"/>
    <w:next w:val="Normal"/>
    <w:link w:val="SubtitleChar"/>
    <w:uiPriority w:val="11"/>
    <w:qFormat/>
    <w:rsid w:val="003538E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538EF"/>
    <w:rPr>
      <w:rFonts w:asciiTheme="majorHAnsi" w:hAnsiTheme="majorHAnsi"/>
      <w:caps/>
      <w:color w:val="595959" w:themeColor="text1" w:themeTint="A6"/>
      <w:spacing w:val="10"/>
      <w:sz w:val="24"/>
      <w:szCs w:val="24"/>
    </w:rPr>
  </w:style>
  <w:style w:type="character" w:styleId="Strong">
    <w:name w:val="Strong"/>
    <w:uiPriority w:val="22"/>
    <w:qFormat/>
    <w:rsid w:val="003538EF"/>
    <w:rPr>
      <w:b/>
      <w:bCs/>
    </w:rPr>
  </w:style>
  <w:style w:type="character" w:styleId="Emphasis">
    <w:name w:val="Emphasis"/>
    <w:uiPriority w:val="20"/>
    <w:qFormat/>
    <w:rsid w:val="003538EF"/>
    <w:rPr>
      <w:caps/>
      <w:color w:val="243F60" w:themeColor="accent1" w:themeShade="7F"/>
      <w:spacing w:val="5"/>
    </w:rPr>
  </w:style>
  <w:style w:type="paragraph" w:styleId="NoSpacing">
    <w:name w:val="No Spacing"/>
    <w:basedOn w:val="Normal"/>
    <w:link w:val="NoSpacingChar"/>
    <w:uiPriority w:val="1"/>
    <w:qFormat/>
    <w:rsid w:val="003538EF"/>
    <w:pPr>
      <w:spacing w:before="0" w:after="0" w:line="240" w:lineRule="auto"/>
    </w:pPr>
  </w:style>
  <w:style w:type="character" w:customStyle="1" w:styleId="NoSpacingChar">
    <w:name w:val="No Spacing Char"/>
    <w:basedOn w:val="DefaultParagraphFont"/>
    <w:link w:val="NoSpacing"/>
    <w:uiPriority w:val="1"/>
    <w:rsid w:val="003538EF"/>
    <w:rPr>
      <w:sz w:val="20"/>
      <w:szCs w:val="20"/>
    </w:rPr>
  </w:style>
  <w:style w:type="paragraph" w:styleId="ListParagraph">
    <w:name w:val="List Paragraph"/>
    <w:basedOn w:val="Normal"/>
    <w:uiPriority w:val="34"/>
    <w:qFormat/>
    <w:rsid w:val="003538EF"/>
    <w:pPr>
      <w:ind w:left="720"/>
      <w:contextualSpacing/>
    </w:pPr>
  </w:style>
  <w:style w:type="paragraph" w:styleId="Quote">
    <w:name w:val="Quote"/>
    <w:basedOn w:val="Normal"/>
    <w:next w:val="Normal"/>
    <w:link w:val="QuoteChar"/>
    <w:uiPriority w:val="29"/>
    <w:qFormat/>
    <w:rsid w:val="003538EF"/>
    <w:rPr>
      <w:i/>
      <w:iCs/>
    </w:rPr>
  </w:style>
  <w:style w:type="character" w:customStyle="1" w:styleId="QuoteChar">
    <w:name w:val="Quote Char"/>
    <w:basedOn w:val="DefaultParagraphFont"/>
    <w:link w:val="Quote"/>
    <w:uiPriority w:val="29"/>
    <w:rsid w:val="003538EF"/>
    <w:rPr>
      <w:i/>
      <w:iCs/>
      <w:sz w:val="20"/>
      <w:szCs w:val="20"/>
    </w:rPr>
  </w:style>
  <w:style w:type="paragraph" w:styleId="IntenseQuote">
    <w:name w:val="Intense Quote"/>
    <w:basedOn w:val="Normal"/>
    <w:next w:val="Normal"/>
    <w:link w:val="IntenseQuoteChar"/>
    <w:uiPriority w:val="30"/>
    <w:qFormat/>
    <w:rsid w:val="003538E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538EF"/>
    <w:rPr>
      <w:i/>
      <w:iCs/>
      <w:color w:val="4F81BD" w:themeColor="accent1"/>
      <w:sz w:val="20"/>
      <w:szCs w:val="20"/>
    </w:rPr>
  </w:style>
  <w:style w:type="character" w:styleId="SubtleEmphasis">
    <w:name w:val="Subtle Emphasis"/>
    <w:uiPriority w:val="19"/>
    <w:qFormat/>
    <w:rsid w:val="003538EF"/>
    <w:rPr>
      <w:i/>
      <w:iCs/>
      <w:color w:val="243F60" w:themeColor="accent1" w:themeShade="7F"/>
    </w:rPr>
  </w:style>
  <w:style w:type="character" w:styleId="IntenseEmphasis">
    <w:name w:val="Intense Emphasis"/>
    <w:uiPriority w:val="21"/>
    <w:qFormat/>
    <w:rsid w:val="003538EF"/>
    <w:rPr>
      <w:b/>
      <w:bCs/>
      <w:caps/>
      <w:color w:val="243F60" w:themeColor="accent1" w:themeShade="7F"/>
      <w:spacing w:val="10"/>
    </w:rPr>
  </w:style>
  <w:style w:type="character" w:styleId="SubtleReference">
    <w:name w:val="Subtle Reference"/>
    <w:uiPriority w:val="31"/>
    <w:qFormat/>
    <w:rsid w:val="003538EF"/>
    <w:rPr>
      <w:b/>
      <w:bCs/>
      <w:color w:val="4F81BD" w:themeColor="accent1"/>
    </w:rPr>
  </w:style>
  <w:style w:type="character" w:styleId="IntenseReference">
    <w:name w:val="Intense Reference"/>
    <w:uiPriority w:val="32"/>
    <w:qFormat/>
    <w:rsid w:val="003538EF"/>
    <w:rPr>
      <w:b/>
      <w:bCs/>
      <w:i/>
      <w:iCs/>
      <w:caps/>
      <w:color w:val="4F81BD" w:themeColor="accent1"/>
    </w:rPr>
  </w:style>
  <w:style w:type="character" w:styleId="BookTitle">
    <w:name w:val="Book Title"/>
    <w:uiPriority w:val="33"/>
    <w:qFormat/>
    <w:rsid w:val="003538EF"/>
    <w:rPr>
      <w:b/>
      <w:bCs/>
      <w:i/>
      <w:iCs/>
      <w:spacing w:val="9"/>
    </w:rPr>
  </w:style>
  <w:style w:type="paragraph" w:styleId="TOCHeading">
    <w:name w:val="TOC Heading"/>
    <w:basedOn w:val="Heading1"/>
    <w:next w:val="Normal"/>
    <w:uiPriority w:val="39"/>
    <w:semiHidden/>
    <w:unhideWhenUsed/>
    <w:qFormat/>
    <w:rsid w:val="003538EF"/>
    <w:pPr>
      <w:outlineLvl w:val="9"/>
    </w:pPr>
    <w:rPr>
      <w:lang w:bidi="en-US"/>
    </w:rPr>
  </w:style>
  <w:style w:type="paragraph" w:styleId="BalloonText">
    <w:name w:val="Balloon Text"/>
    <w:basedOn w:val="Normal"/>
    <w:link w:val="BalloonTextChar"/>
    <w:uiPriority w:val="99"/>
    <w:semiHidden/>
    <w:unhideWhenUsed/>
    <w:rsid w:val="00BD1F62"/>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1F62"/>
    <w:rPr>
      <w:rFonts w:ascii="Lucida Grande" w:hAnsi="Lucida Grande" w:cs="Lucida Grande"/>
      <w:sz w:val="18"/>
      <w:szCs w:val="18"/>
    </w:rPr>
  </w:style>
  <w:style w:type="paragraph" w:styleId="Header">
    <w:name w:val="header"/>
    <w:basedOn w:val="Normal"/>
    <w:link w:val="HeaderChar"/>
    <w:uiPriority w:val="99"/>
    <w:unhideWhenUsed/>
    <w:rsid w:val="007B3EAE"/>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7B3EAE"/>
    <w:rPr>
      <w:rFonts w:asciiTheme="majorHAnsi" w:hAnsiTheme="majorHAnsi"/>
      <w:sz w:val="20"/>
      <w:szCs w:val="20"/>
    </w:rPr>
  </w:style>
  <w:style w:type="paragraph" w:styleId="Footer">
    <w:name w:val="footer"/>
    <w:basedOn w:val="Normal"/>
    <w:link w:val="FooterChar"/>
    <w:uiPriority w:val="99"/>
    <w:unhideWhenUsed/>
    <w:rsid w:val="007B3EAE"/>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7B3EAE"/>
    <w:rPr>
      <w:rFonts w:asciiTheme="majorHAnsi" w:hAnsiTheme="majorHAnsi"/>
      <w:sz w:val="20"/>
      <w:szCs w:val="20"/>
    </w:rPr>
  </w:style>
  <w:style w:type="character" w:styleId="PageNumber">
    <w:name w:val="page number"/>
    <w:basedOn w:val="DefaultParagraphFont"/>
    <w:uiPriority w:val="99"/>
    <w:semiHidden/>
    <w:unhideWhenUsed/>
    <w:rsid w:val="00CB600D"/>
  </w:style>
  <w:style w:type="table" w:styleId="TableGrid">
    <w:name w:val="Table Grid"/>
    <w:basedOn w:val="TableNormal"/>
    <w:uiPriority w:val="59"/>
    <w:rsid w:val="00B010D8"/>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E0BCD"/>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4E0BCD"/>
    <w:pPr>
      <w:spacing w:before="0"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4E0BCD"/>
    <w:pPr>
      <w:spacing w:before="0"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CommentReference">
    <w:name w:val="annotation reference"/>
    <w:basedOn w:val="DefaultParagraphFont"/>
    <w:uiPriority w:val="99"/>
    <w:semiHidden/>
    <w:unhideWhenUsed/>
    <w:rsid w:val="005529D3"/>
    <w:rPr>
      <w:sz w:val="18"/>
      <w:szCs w:val="18"/>
    </w:rPr>
  </w:style>
  <w:style w:type="paragraph" w:styleId="CommentText">
    <w:name w:val="annotation text"/>
    <w:basedOn w:val="Normal"/>
    <w:link w:val="CommentTextChar"/>
    <w:uiPriority w:val="99"/>
    <w:semiHidden/>
    <w:unhideWhenUsed/>
    <w:rsid w:val="005529D3"/>
    <w:pPr>
      <w:spacing w:line="240" w:lineRule="auto"/>
    </w:pPr>
    <w:rPr>
      <w:sz w:val="24"/>
      <w:szCs w:val="24"/>
    </w:rPr>
  </w:style>
  <w:style w:type="character" w:customStyle="1" w:styleId="CommentTextChar">
    <w:name w:val="Comment Text Char"/>
    <w:basedOn w:val="DefaultParagraphFont"/>
    <w:link w:val="CommentText"/>
    <w:uiPriority w:val="99"/>
    <w:semiHidden/>
    <w:rsid w:val="005529D3"/>
    <w:rPr>
      <w:rFonts w:asciiTheme="majorHAnsi" w:hAnsiTheme="majorHAnsi"/>
      <w:sz w:val="24"/>
      <w:szCs w:val="24"/>
    </w:rPr>
  </w:style>
  <w:style w:type="paragraph" w:styleId="CommentSubject">
    <w:name w:val="annotation subject"/>
    <w:basedOn w:val="CommentText"/>
    <w:next w:val="CommentText"/>
    <w:link w:val="CommentSubjectChar"/>
    <w:uiPriority w:val="99"/>
    <w:semiHidden/>
    <w:unhideWhenUsed/>
    <w:rsid w:val="005529D3"/>
    <w:rPr>
      <w:b/>
      <w:bCs/>
      <w:sz w:val="20"/>
      <w:szCs w:val="20"/>
    </w:rPr>
  </w:style>
  <w:style w:type="character" w:customStyle="1" w:styleId="CommentSubjectChar">
    <w:name w:val="Comment Subject Char"/>
    <w:basedOn w:val="CommentTextChar"/>
    <w:link w:val="CommentSubject"/>
    <w:uiPriority w:val="99"/>
    <w:semiHidden/>
    <w:rsid w:val="005529D3"/>
    <w:rPr>
      <w:rFonts w:asciiTheme="majorHAnsi" w:hAnsiTheme="majorHAnsi"/>
      <w:b/>
      <w:bCs/>
      <w:sz w:val="20"/>
      <w:szCs w:val="20"/>
    </w:rPr>
  </w:style>
  <w:style w:type="paragraph" w:styleId="Revision">
    <w:name w:val="Revision"/>
    <w:hidden/>
    <w:uiPriority w:val="99"/>
    <w:semiHidden/>
    <w:rsid w:val="007220BE"/>
    <w:pPr>
      <w:spacing w:before="0" w:after="0" w:line="240" w:lineRule="auto"/>
    </w:pPr>
    <w:rPr>
      <w:rFonts w:asciiTheme="majorHAnsi" w:hAnsiTheme="maj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3899639">
      <w:bodyDiv w:val="1"/>
      <w:marLeft w:val="0"/>
      <w:marRight w:val="0"/>
      <w:marTop w:val="0"/>
      <w:marBottom w:val="0"/>
      <w:divBdr>
        <w:top w:val="none" w:sz="0" w:space="0" w:color="auto"/>
        <w:left w:val="none" w:sz="0" w:space="0" w:color="auto"/>
        <w:bottom w:val="none" w:sz="0" w:space="0" w:color="auto"/>
        <w:right w:val="none" w:sz="0" w:space="0" w:color="auto"/>
      </w:divBdr>
      <w:divsChild>
        <w:div w:id="306740463">
          <w:marLeft w:val="446"/>
          <w:marRight w:val="0"/>
          <w:marTop w:val="86"/>
          <w:marBottom w:val="0"/>
          <w:divBdr>
            <w:top w:val="none" w:sz="0" w:space="0" w:color="auto"/>
            <w:left w:val="none" w:sz="0" w:space="0" w:color="auto"/>
            <w:bottom w:val="none" w:sz="0" w:space="0" w:color="auto"/>
            <w:right w:val="none" w:sz="0" w:space="0" w:color="auto"/>
          </w:divBdr>
        </w:div>
        <w:div w:id="2035422737">
          <w:marLeft w:val="446"/>
          <w:marRight w:val="0"/>
          <w:marTop w:val="86"/>
          <w:marBottom w:val="0"/>
          <w:divBdr>
            <w:top w:val="none" w:sz="0" w:space="0" w:color="auto"/>
            <w:left w:val="none" w:sz="0" w:space="0" w:color="auto"/>
            <w:bottom w:val="none" w:sz="0" w:space="0" w:color="auto"/>
            <w:right w:val="none" w:sz="0" w:space="0" w:color="auto"/>
          </w:divBdr>
        </w:div>
        <w:div w:id="972908670">
          <w:marLeft w:val="446"/>
          <w:marRight w:val="0"/>
          <w:marTop w:val="86"/>
          <w:marBottom w:val="0"/>
          <w:divBdr>
            <w:top w:val="none" w:sz="0" w:space="0" w:color="auto"/>
            <w:left w:val="none" w:sz="0" w:space="0" w:color="auto"/>
            <w:bottom w:val="none" w:sz="0" w:space="0" w:color="auto"/>
            <w:right w:val="none" w:sz="0" w:space="0" w:color="auto"/>
          </w:divBdr>
        </w:div>
        <w:div w:id="1718047495">
          <w:marLeft w:val="446"/>
          <w:marRight w:val="0"/>
          <w:marTop w:val="86"/>
          <w:marBottom w:val="0"/>
          <w:divBdr>
            <w:top w:val="none" w:sz="0" w:space="0" w:color="auto"/>
            <w:left w:val="none" w:sz="0" w:space="0" w:color="auto"/>
            <w:bottom w:val="none" w:sz="0" w:space="0" w:color="auto"/>
            <w:right w:val="none" w:sz="0" w:space="0" w:color="auto"/>
          </w:divBdr>
        </w:div>
        <w:div w:id="827133435">
          <w:marLeft w:val="446"/>
          <w:marRight w:val="0"/>
          <w:marTop w:val="86"/>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comments" Target="comments.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22DED7-B545-D24F-A8AF-A46C4F3BB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2684</Words>
  <Characters>15302</Characters>
  <Application>Microsoft Macintosh Word</Application>
  <DocSecurity>4</DocSecurity>
  <Lines>127</Lines>
  <Paragraphs>35</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Change Log</vt:lpstr>
      <vt:lpstr>notice</vt:lpstr>
      <vt:lpstr>metadata feed recommended practice</vt:lpstr>
      <vt:lpstr>    introduction</vt:lpstr>
      <vt:lpstr>    purpose and scope</vt:lpstr>
      <vt:lpstr>    summary of changes from 1.x recommended practice</vt:lpstr>
      <vt:lpstr>schemas and sub-schemas</vt:lpstr>
      <vt:lpstr>    topic area refactoring</vt:lpstr>
      <vt:lpstr>metadata contexts</vt:lpstr>
      <vt:lpstr>    on-demand metadata context</vt:lpstr>
      <vt:lpstr>    live streaming metadata context</vt:lpstr>
      <vt:lpstr>metadata feeds</vt:lpstr>
      <vt:lpstr>on-demand playout description</vt:lpstr>
      <vt:lpstr>live simulcast Playout description</vt:lpstr>
      <vt:lpstr>playerlinks description</vt:lpstr>
      <vt:lpstr>usage restriction</vt:lpstr>
      <vt:lpstr>appendix a – full schema documentation</vt:lpstr>
    </vt:vector>
  </TitlesOfParts>
  <Company>NBC Universal</Company>
  <LinksUpToDate>false</LinksUpToDate>
  <CharactersWithSpaces>17951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Viacom Media Networks</dc:creator>
  <cp:lastModifiedBy>Viacom Media Networks</cp:lastModifiedBy>
  <cp:revision>2</cp:revision>
  <cp:lastPrinted>2014-02-04T20:17:00Z</cp:lastPrinted>
  <dcterms:created xsi:type="dcterms:W3CDTF">2014-07-10T13:48:00Z</dcterms:created>
  <dcterms:modified xsi:type="dcterms:W3CDTF">2014-07-10T13:48:00Z</dcterms:modified>
</cp:coreProperties>
</file>